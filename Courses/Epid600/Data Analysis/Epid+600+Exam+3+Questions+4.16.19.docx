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4B48" w14:textId="06BEB6D4" w:rsidR="00863D1A" w:rsidRPr="00680431" w:rsidRDefault="00863D1A" w:rsidP="00D726D8">
      <w:pPr>
        <w:jc w:val="center"/>
        <w:rPr>
          <w:rFonts w:cs="Kalinga"/>
          <w:b/>
        </w:rPr>
      </w:pPr>
      <w:r w:rsidRPr="00680431">
        <w:rPr>
          <w:rFonts w:cs="Kalinga"/>
          <w:b/>
        </w:rPr>
        <w:t>Individual Exam 3</w:t>
      </w:r>
    </w:p>
    <w:p w14:paraId="47854465" w14:textId="67456A08" w:rsidR="00863D1A" w:rsidRPr="00D726D8" w:rsidRDefault="00863D1A" w:rsidP="00D726D8">
      <w:pPr>
        <w:ind w:left="360"/>
        <w:jc w:val="center"/>
        <w:rPr>
          <w:rFonts w:cs="Kalinga"/>
        </w:rPr>
      </w:pPr>
      <w:r w:rsidRPr="00680431">
        <w:rPr>
          <w:rFonts w:cs="Kalinga"/>
        </w:rPr>
        <w:t>EPID600: Principles of Epidemiology for Public Health</w:t>
      </w:r>
    </w:p>
    <w:p w14:paraId="61DACAF7" w14:textId="5EC2EF56" w:rsidR="00863D1A" w:rsidRPr="00B56A06" w:rsidRDefault="00863D1A" w:rsidP="00863D1A">
      <w:pPr>
        <w:contextualSpacing/>
        <w:rPr>
          <w:rFonts w:eastAsia="MS Mincho" w:cs="Kalinga"/>
          <w:b/>
        </w:rPr>
      </w:pPr>
      <w:r w:rsidRPr="00680431">
        <w:rPr>
          <w:rFonts w:eastAsia="MS Mincho" w:cs="Kalinga"/>
          <w:b/>
        </w:rPr>
        <w:t>Grading Rubric</w:t>
      </w:r>
    </w:p>
    <w:tbl>
      <w:tblPr>
        <w:tblStyle w:val="TableGrid"/>
        <w:tblW w:w="0" w:type="auto"/>
        <w:jc w:val="center"/>
        <w:tblLook w:val="04A0" w:firstRow="1" w:lastRow="0" w:firstColumn="1" w:lastColumn="0" w:noHBand="0" w:noVBand="1"/>
      </w:tblPr>
      <w:tblGrid>
        <w:gridCol w:w="6390"/>
        <w:gridCol w:w="840"/>
        <w:gridCol w:w="1144"/>
      </w:tblGrid>
      <w:tr w:rsidR="00A42CB0" w:rsidRPr="00680431" w14:paraId="4B63BBD9" w14:textId="77777777" w:rsidTr="007251A7">
        <w:trPr>
          <w:jc w:val="center"/>
        </w:trPr>
        <w:tc>
          <w:tcPr>
            <w:tcW w:w="6390" w:type="dxa"/>
          </w:tcPr>
          <w:p w14:paraId="21A95454" w14:textId="27A40103" w:rsidR="00A42CB0" w:rsidRPr="00680431" w:rsidRDefault="00A42CB0" w:rsidP="00033476">
            <w:pPr>
              <w:contextualSpacing/>
              <w:rPr>
                <w:rFonts w:eastAsia="MS Mincho" w:cs="Kalinga"/>
                <w:b/>
              </w:rPr>
            </w:pPr>
            <w:r>
              <w:rPr>
                <w:rFonts w:eastAsia="MS Mincho" w:cs="Kalinga"/>
                <w:b/>
              </w:rPr>
              <w:t>Exam sections</w:t>
            </w:r>
          </w:p>
        </w:tc>
        <w:tc>
          <w:tcPr>
            <w:tcW w:w="840" w:type="dxa"/>
          </w:tcPr>
          <w:p w14:paraId="51C4D438" w14:textId="77777777" w:rsidR="00A42CB0" w:rsidRPr="00680431" w:rsidRDefault="00A42CB0" w:rsidP="00033476">
            <w:pPr>
              <w:contextualSpacing/>
              <w:rPr>
                <w:rFonts w:eastAsia="MS Mincho" w:cs="Kalinga"/>
                <w:b/>
              </w:rPr>
            </w:pPr>
            <w:r w:rsidRPr="00680431">
              <w:rPr>
                <w:rFonts w:eastAsia="MS Mincho" w:cs="Kalinga"/>
                <w:b/>
              </w:rPr>
              <w:t xml:space="preserve">Points </w:t>
            </w:r>
          </w:p>
        </w:tc>
        <w:tc>
          <w:tcPr>
            <w:tcW w:w="1144" w:type="dxa"/>
          </w:tcPr>
          <w:p w14:paraId="070E51C6" w14:textId="77777777" w:rsidR="00A42CB0" w:rsidRPr="00680431" w:rsidRDefault="00A42CB0" w:rsidP="00033476">
            <w:pPr>
              <w:contextualSpacing/>
              <w:rPr>
                <w:rFonts w:eastAsia="MS Mincho" w:cs="Kalinga"/>
                <w:b/>
              </w:rPr>
            </w:pPr>
            <w:r w:rsidRPr="00680431">
              <w:rPr>
                <w:rFonts w:eastAsia="MS Mincho" w:cs="Kalinga"/>
                <w:b/>
              </w:rPr>
              <w:t>Score</w:t>
            </w:r>
          </w:p>
        </w:tc>
      </w:tr>
      <w:tr w:rsidR="00A42CB0" w:rsidRPr="00680431" w14:paraId="4944CEF6" w14:textId="77777777" w:rsidTr="007251A7">
        <w:trPr>
          <w:trHeight w:val="215"/>
          <w:jc w:val="center"/>
        </w:trPr>
        <w:tc>
          <w:tcPr>
            <w:tcW w:w="6390" w:type="dxa"/>
          </w:tcPr>
          <w:p w14:paraId="4C2A4009" w14:textId="595E3450" w:rsidR="00A42CB0" w:rsidRPr="007251A7" w:rsidRDefault="00A42CB0" w:rsidP="00572708">
            <w:pPr>
              <w:spacing w:after="160" w:line="259" w:lineRule="auto"/>
              <w:rPr>
                <w:rFonts w:cs="Kalinga"/>
              </w:rPr>
            </w:pPr>
            <w:r w:rsidRPr="007251A7">
              <w:rPr>
                <w:rFonts w:cs="Kalinga"/>
              </w:rPr>
              <w:t xml:space="preserve">PART 1. UNC25 Virus and Cancer and Systematic Error </w:t>
            </w:r>
          </w:p>
        </w:tc>
        <w:tc>
          <w:tcPr>
            <w:tcW w:w="840" w:type="dxa"/>
          </w:tcPr>
          <w:p w14:paraId="47A83CD2" w14:textId="63EF1BD8" w:rsidR="00A42CB0" w:rsidRPr="00680431" w:rsidRDefault="00A42CB0" w:rsidP="00033476">
            <w:pPr>
              <w:contextualSpacing/>
              <w:jc w:val="right"/>
              <w:rPr>
                <w:rFonts w:eastAsia="MS Mincho" w:cs="Kalinga"/>
              </w:rPr>
            </w:pPr>
          </w:p>
        </w:tc>
        <w:tc>
          <w:tcPr>
            <w:tcW w:w="1144" w:type="dxa"/>
          </w:tcPr>
          <w:p w14:paraId="1C321B0F" w14:textId="77777777" w:rsidR="00A42CB0" w:rsidRPr="00680431" w:rsidRDefault="00A42CB0" w:rsidP="00033476">
            <w:pPr>
              <w:contextualSpacing/>
              <w:jc w:val="right"/>
              <w:rPr>
                <w:rFonts w:eastAsia="MS Mincho" w:cs="Kalinga"/>
              </w:rPr>
            </w:pPr>
          </w:p>
        </w:tc>
      </w:tr>
      <w:tr w:rsidR="00A42CB0" w:rsidRPr="00680431" w14:paraId="1BDF6214" w14:textId="77777777" w:rsidTr="007251A7">
        <w:trPr>
          <w:trHeight w:val="458"/>
          <w:jc w:val="center"/>
        </w:trPr>
        <w:tc>
          <w:tcPr>
            <w:tcW w:w="6390" w:type="dxa"/>
          </w:tcPr>
          <w:p w14:paraId="78A27377" w14:textId="6128F2AD" w:rsidR="00A42CB0" w:rsidRPr="00680431" w:rsidRDefault="00A42CB0" w:rsidP="00033476">
            <w:pPr>
              <w:contextualSpacing/>
              <w:rPr>
                <w:rFonts w:eastAsia="MS Mincho" w:cs="Kalinga"/>
              </w:rPr>
            </w:pPr>
            <w:r>
              <w:rPr>
                <w:rFonts w:eastAsia="MS Mincho" w:cs="Kalinga"/>
              </w:rPr>
              <w:t>Questions 1-14, excluding calculation tables, 4pts each</w:t>
            </w:r>
          </w:p>
        </w:tc>
        <w:tc>
          <w:tcPr>
            <w:tcW w:w="840" w:type="dxa"/>
          </w:tcPr>
          <w:p w14:paraId="7BD82646" w14:textId="6AB5A7BE" w:rsidR="00A42CB0" w:rsidRPr="00680431" w:rsidRDefault="00A42CB0" w:rsidP="00033476">
            <w:pPr>
              <w:contextualSpacing/>
              <w:jc w:val="right"/>
              <w:rPr>
                <w:rFonts w:eastAsia="MS Mincho" w:cs="Kalinga"/>
              </w:rPr>
            </w:pPr>
            <w:r>
              <w:rPr>
                <w:rFonts w:eastAsia="MS Mincho" w:cs="Kalinga"/>
              </w:rPr>
              <w:t>46</w:t>
            </w:r>
          </w:p>
        </w:tc>
        <w:tc>
          <w:tcPr>
            <w:tcW w:w="1144" w:type="dxa"/>
          </w:tcPr>
          <w:p w14:paraId="2E415825" w14:textId="77777777" w:rsidR="00A42CB0" w:rsidRPr="00680431" w:rsidRDefault="00A42CB0" w:rsidP="00033476">
            <w:pPr>
              <w:contextualSpacing/>
              <w:jc w:val="right"/>
              <w:rPr>
                <w:rFonts w:eastAsia="MS Mincho" w:cs="Kalinga"/>
              </w:rPr>
            </w:pPr>
          </w:p>
        </w:tc>
      </w:tr>
      <w:tr w:rsidR="00A42CB0" w:rsidRPr="00680431" w14:paraId="7C26EABF" w14:textId="77777777" w:rsidTr="007251A7">
        <w:trPr>
          <w:jc w:val="center"/>
        </w:trPr>
        <w:tc>
          <w:tcPr>
            <w:tcW w:w="6390" w:type="dxa"/>
          </w:tcPr>
          <w:p w14:paraId="63C25C8D" w14:textId="3B9A6AB8" w:rsidR="00A42CB0" w:rsidRPr="00680431" w:rsidRDefault="00A42CB0" w:rsidP="00033476">
            <w:pPr>
              <w:contextualSpacing/>
              <w:rPr>
                <w:rFonts w:eastAsia="MS Mincho" w:cs="Kalinga"/>
              </w:rPr>
            </w:pPr>
            <w:r>
              <w:rPr>
                <w:rFonts w:eastAsia="MS Mincho" w:cs="Kalinga"/>
              </w:rPr>
              <w:t>Tables 1,3,4</w:t>
            </w:r>
            <w:r w:rsidR="007251A7">
              <w:rPr>
                <w:rFonts w:eastAsia="MS Mincho" w:cs="Kalinga"/>
              </w:rPr>
              <w:t xml:space="preserve"> calculation tables</w:t>
            </w:r>
          </w:p>
        </w:tc>
        <w:tc>
          <w:tcPr>
            <w:tcW w:w="840" w:type="dxa"/>
          </w:tcPr>
          <w:p w14:paraId="77D65AFB" w14:textId="7A4553B6" w:rsidR="00A42CB0" w:rsidRPr="00680431" w:rsidRDefault="00A42CB0" w:rsidP="00033476">
            <w:pPr>
              <w:contextualSpacing/>
              <w:jc w:val="right"/>
              <w:rPr>
                <w:rFonts w:eastAsia="MS Mincho" w:cs="Kalinga"/>
              </w:rPr>
            </w:pPr>
            <w:r>
              <w:rPr>
                <w:rFonts w:eastAsia="MS Mincho" w:cs="Kalinga"/>
              </w:rPr>
              <w:t xml:space="preserve"> 18</w:t>
            </w:r>
          </w:p>
        </w:tc>
        <w:tc>
          <w:tcPr>
            <w:tcW w:w="1144" w:type="dxa"/>
          </w:tcPr>
          <w:p w14:paraId="756D4618" w14:textId="77777777" w:rsidR="00A42CB0" w:rsidRPr="00680431" w:rsidRDefault="00A42CB0" w:rsidP="00033476">
            <w:pPr>
              <w:contextualSpacing/>
              <w:jc w:val="right"/>
              <w:rPr>
                <w:rFonts w:eastAsia="MS Mincho" w:cs="Kalinga"/>
              </w:rPr>
            </w:pPr>
          </w:p>
        </w:tc>
      </w:tr>
      <w:tr w:rsidR="00A42CB0" w:rsidRPr="00680431" w14:paraId="015F5016" w14:textId="77777777" w:rsidTr="007251A7">
        <w:trPr>
          <w:jc w:val="center"/>
        </w:trPr>
        <w:tc>
          <w:tcPr>
            <w:tcW w:w="6390" w:type="dxa"/>
          </w:tcPr>
          <w:p w14:paraId="5C249C4B" w14:textId="74A8F0BC" w:rsidR="00A42CB0" w:rsidRPr="007251A7" w:rsidRDefault="00A42CB0" w:rsidP="00033476">
            <w:pPr>
              <w:contextualSpacing/>
              <w:rPr>
                <w:rFonts w:eastAsia="MS Mincho" w:cs="Kalinga"/>
              </w:rPr>
            </w:pPr>
            <w:r w:rsidRPr="007251A7">
              <w:rPr>
                <w:rFonts w:cs="Kalinga"/>
              </w:rPr>
              <w:t>PART 2. Comprehensive Review &amp; Integration</w:t>
            </w:r>
          </w:p>
        </w:tc>
        <w:tc>
          <w:tcPr>
            <w:tcW w:w="840" w:type="dxa"/>
          </w:tcPr>
          <w:p w14:paraId="4989BBA6" w14:textId="548839C0" w:rsidR="00A42CB0" w:rsidRPr="00680431" w:rsidRDefault="00A42CB0" w:rsidP="00033476">
            <w:pPr>
              <w:contextualSpacing/>
              <w:jc w:val="right"/>
              <w:rPr>
                <w:rFonts w:eastAsia="MS Mincho" w:cs="Kalinga"/>
              </w:rPr>
            </w:pPr>
          </w:p>
        </w:tc>
        <w:tc>
          <w:tcPr>
            <w:tcW w:w="1144" w:type="dxa"/>
          </w:tcPr>
          <w:p w14:paraId="43F0A10D" w14:textId="77777777" w:rsidR="00A42CB0" w:rsidRPr="00680431" w:rsidRDefault="00A42CB0" w:rsidP="00033476">
            <w:pPr>
              <w:contextualSpacing/>
              <w:jc w:val="right"/>
              <w:rPr>
                <w:rFonts w:eastAsia="MS Mincho" w:cs="Kalinga"/>
              </w:rPr>
            </w:pPr>
          </w:p>
        </w:tc>
      </w:tr>
      <w:tr w:rsidR="00A42CB0" w:rsidRPr="00680431" w14:paraId="669E3F71" w14:textId="77777777" w:rsidTr="007251A7">
        <w:trPr>
          <w:jc w:val="center"/>
        </w:trPr>
        <w:tc>
          <w:tcPr>
            <w:tcW w:w="6390" w:type="dxa"/>
          </w:tcPr>
          <w:p w14:paraId="711FAA6C" w14:textId="434912FD" w:rsidR="00A42CB0" w:rsidRDefault="00A42CB0" w:rsidP="00033476">
            <w:pPr>
              <w:contextualSpacing/>
              <w:rPr>
                <w:rFonts w:eastAsia="MS Mincho" w:cs="Kalinga"/>
              </w:rPr>
            </w:pPr>
            <w:r>
              <w:rPr>
                <w:rFonts w:eastAsia="MS Mincho" w:cs="Kalinga"/>
              </w:rPr>
              <w:t>Questions 15-30, 4pts each</w:t>
            </w:r>
          </w:p>
        </w:tc>
        <w:tc>
          <w:tcPr>
            <w:tcW w:w="840" w:type="dxa"/>
          </w:tcPr>
          <w:p w14:paraId="4EAC0E7D" w14:textId="53576F0A" w:rsidR="00A42CB0" w:rsidRPr="00680431" w:rsidRDefault="00A42CB0" w:rsidP="00033476">
            <w:pPr>
              <w:contextualSpacing/>
              <w:jc w:val="right"/>
              <w:rPr>
                <w:rFonts w:eastAsia="MS Mincho" w:cs="Kalinga"/>
              </w:rPr>
            </w:pPr>
            <w:r>
              <w:rPr>
                <w:rFonts w:eastAsia="MS Mincho" w:cs="Kalinga"/>
              </w:rPr>
              <w:t>60</w:t>
            </w:r>
          </w:p>
        </w:tc>
        <w:tc>
          <w:tcPr>
            <w:tcW w:w="1144" w:type="dxa"/>
          </w:tcPr>
          <w:p w14:paraId="39B4C2B4" w14:textId="77777777" w:rsidR="00A42CB0" w:rsidRPr="00680431" w:rsidRDefault="00A42CB0" w:rsidP="00033476">
            <w:pPr>
              <w:contextualSpacing/>
              <w:jc w:val="right"/>
              <w:rPr>
                <w:rFonts w:eastAsia="MS Mincho" w:cs="Kalinga"/>
              </w:rPr>
            </w:pPr>
          </w:p>
        </w:tc>
      </w:tr>
      <w:tr w:rsidR="00A42CB0" w:rsidRPr="00680431" w14:paraId="62131B02" w14:textId="77777777" w:rsidTr="007251A7">
        <w:trPr>
          <w:jc w:val="center"/>
        </w:trPr>
        <w:tc>
          <w:tcPr>
            <w:tcW w:w="6390" w:type="dxa"/>
          </w:tcPr>
          <w:p w14:paraId="0E3AB1D8" w14:textId="267B994C" w:rsidR="00A42CB0" w:rsidRDefault="007251A7" w:rsidP="00D726D8">
            <w:pPr>
              <w:contextualSpacing/>
              <w:rPr>
                <w:rFonts w:eastAsia="MS Mincho" w:cs="Kalinga"/>
              </w:rPr>
            </w:pPr>
            <w:r>
              <w:rPr>
                <w:rFonts w:eastAsia="MS Mincho" w:cs="Kalinga"/>
              </w:rPr>
              <w:t>Total points</w:t>
            </w:r>
          </w:p>
        </w:tc>
        <w:tc>
          <w:tcPr>
            <w:tcW w:w="840" w:type="dxa"/>
          </w:tcPr>
          <w:p w14:paraId="3BFD6E65" w14:textId="6428CA7A" w:rsidR="00A42CB0" w:rsidRPr="00680431" w:rsidRDefault="00A42CB0" w:rsidP="00A81695">
            <w:pPr>
              <w:contextualSpacing/>
              <w:jc w:val="right"/>
              <w:rPr>
                <w:rFonts w:eastAsia="MS Mincho" w:cs="Kalinga"/>
              </w:rPr>
            </w:pPr>
            <w:r>
              <w:rPr>
                <w:rFonts w:eastAsia="MS Mincho" w:cs="Kalinga"/>
              </w:rPr>
              <w:t>128</w:t>
            </w:r>
          </w:p>
        </w:tc>
        <w:tc>
          <w:tcPr>
            <w:tcW w:w="1144" w:type="dxa"/>
          </w:tcPr>
          <w:p w14:paraId="0480F3BC" w14:textId="77777777" w:rsidR="00A42CB0" w:rsidRPr="00680431" w:rsidRDefault="00A42CB0" w:rsidP="00D726D8">
            <w:pPr>
              <w:contextualSpacing/>
              <w:jc w:val="right"/>
              <w:rPr>
                <w:rFonts w:eastAsia="MS Mincho" w:cs="Kalinga"/>
              </w:rPr>
            </w:pPr>
          </w:p>
        </w:tc>
      </w:tr>
    </w:tbl>
    <w:p w14:paraId="408FFFBC" w14:textId="77777777" w:rsidR="00863D1A" w:rsidRPr="00680431" w:rsidRDefault="00863D1A" w:rsidP="00863D1A">
      <w:pPr>
        <w:rPr>
          <w:rFonts w:cs="Kalinga"/>
        </w:rPr>
      </w:pPr>
    </w:p>
    <w:p w14:paraId="7C88F109" w14:textId="695DA389" w:rsidR="007F4BCF" w:rsidRPr="001B3D62" w:rsidRDefault="00D237DA" w:rsidP="007F4BCF">
      <w:pPr>
        <w:rPr>
          <w:rFonts w:cs="Kalinga"/>
          <w:i/>
        </w:rPr>
      </w:pPr>
      <w:r w:rsidRPr="001B3D62">
        <w:rPr>
          <w:rFonts w:cs="Kalinga"/>
          <w:i/>
        </w:rPr>
        <w:t>Please paste your answers to questions 1-</w:t>
      </w:r>
      <w:r w:rsidR="00CC7FE9" w:rsidRPr="001B3D62">
        <w:rPr>
          <w:rFonts w:cs="Kalinga"/>
          <w:i/>
        </w:rPr>
        <w:t>3</w:t>
      </w:r>
      <w:r w:rsidRPr="001B3D62">
        <w:rPr>
          <w:rFonts w:cs="Kalinga"/>
          <w:i/>
        </w:rPr>
        <w:t xml:space="preserve">0 on the answer </w:t>
      </w:r>
      <w:r w:rsidR="0005481E" w:rsidRPr="001B3D62">
        <w:rPr>
          <w:rFonts w:cs="Kalinga"/>
          <w:i/>
        </w:rPr>
        <w:t>sheet</w:t>
      </w:r>
      <w:r w:rsidRPr="001B3D62">
        <w:rPr>
          <w:rFonts w:cs="Kalinga"/>
          <w:i/>
        </w:rPr>
        <w:t xml:space="preserve"> </w:t>
      </w:r>
      <w:r w:rsidR="00DA4D0D" w:rsidRPr="001B3D62">
        <w:rPr>
          <w:rFonts w:cs="Kalinga"/>
          <w:i/>
        </w:rPr>
        <w:t>below. Use short 1-2 sentence answers for your written responses. Once you’ve completed the exam, u</w:t>
      </w:r>
      <w:r w:rsidRPr="001B3D62">
        <w:rPr>
          <w:rFonts w:cs="Kalinga"/>
          <w:i/>
        </w:rPr>
        <w:t>pload</w:t>
      </w:r>
      <w:r w:rsidR="00DA4D0D" w:rsidRPr="001B3D62">
        <w:rPr>
          <w:rFonts w:cs="Kalinga"/>
          <w:i/>
        </w:rPr>
        <w:t xml:space="preserve"> your answer sheet</w:t>
      </w:r>
      <w:r w:rsidRPr="001B3D62">
        <w:rPr>
          <w:rFonts w:cs="Kalinga"/>
          <w:i/>
        </w:rPr>
        <w:t>. For partial credit</w:t>
      </w:r>
      <w:r w:rsidR="00B602AB" w:rsidRPr="001B3D62">
        <w:rPr>
          <w:rFonts w:cs="Kalinga"/>
          <w:i/>
        </w:rPr>
        <w:t xml:space="preserve"> on your data analysis questions,</w:t>
      </w:r>
      <w:r w:rsidRPr="001B3D62">
        <w:rPr>
          <w:rFonts w:cs="Kalinga"/>
          <w:i/>
        </w:rPr>
        <w:t xml:space="preserve"> include your data analysis</w:t>
      </w:r>
      <w:r w:rsidR="00B602AB" w:rsidRPr="001B3D62">
        <w:rPr>
          <w:rFonts w:cs="Kalinga"/>
          <w:i/>
        </w:rPr>
        <w:t xml:space="preserve"> output and calculations</w:t>
      </w:r>
      <w:r w:rsidRPr="001B3D62">
        <w:rPr>
          <w:rFonts w:cs="Kalinga"/>
          <w:i/>
        </w:rPr>
        <w:t xml:space="preserve"> in an appendix, after the answer </w:t>
      </w:r>
      <w:r w:rsidR="00DA4D0D" w:rsidRPr="001B3D62">
        <w:rPr>
          <w:rFonts w:cs="Kalinga"/>
          <w:i/>
        </w:rPr>
        <w:t>sheet</w:t>
      </w:r>
      <w:r w:rsidRPr="001B3D62">
        <w:rPr>
          <w:rFonts w:cs="Kalinga"/>
          <w:i/>
        </w:rPr>
        <w:t xml:space="preserve">. </w:t>
      </w:r>
      <w:r w:rsidR="00DA4D0D" w:rsidRPr="001B3D62">
        <w:rPr>
          <w:rFonts w:cs="Kalinga"/>
          <w:i/>
        </w:rPr>
        <w:t xml:space="preserve">Remember to follow the honor code in completing this exam. If you have questions, please seek clarification from either Prof. Yeatts, Rebecca Bloch, or Amber Hall. </w:t>
      </w:r>
    </w:p>
    <w:p w14:paraId="33723648" w14:textId="3F993A0E" w:rsidR="0005481E" w:rsidRPr="00680431" w:rsidRDefault="0005481E" w:rsidP="007F4BCF">
      <w:pPr>
        <w:rPr>
          <w:rFonts w:cs="Kalinga"/>
          <w:b/>
        </w:rPr>
      </w:pPr>
    </w:p>
    <w:p w14:paraId="5FDFD3DE" w14:textId="4BE87801" w:rsidR="0005481E" w:rsidRPr="00B56A06" w:rsidRDefault="0005481E" w:rsidP="00B56A06">
      <w:pPr>
        <w:rPr>
          <w:rFonts w:eastAsia="Times New Roman" w:cs="Kalinga"/>
          <w:b/>
          <w:bCs/>
        </w:rPr>
      </w:pPr>
      <w:r w:rsidRPr="00680431">
        <w:rPr>
          <w:rFonts w:eastAsia="Times New Roman" w:cs="Kalinga"/>
          <w:b/>
          <w:bCs/>
        </w:rPr>
        <w:t>Individual Exam 3 Answer Sheet</w:t>
      </w:r>
      <w:r w:rsidR="0054649F">
        <w:rPr>
          <w:rFonts w:eastAsia="Times New Roman" w:cs="Kalinga"/>
          <w:b/>
          <w:bCs/>
        </w:rPr>
        <w:t xml:space="preserve">. </w:t>
      </w:r>
      <w:r w:rsidRPr="00680431">
        <w:rPr>
          <w:rFonts w:eastAsia="MS Mincho" w:cs="Kalinga"/>
          <w:b/>
        </w:rPr>
        <w:t>Please fill your exam answers here.</w:t>
      </w:r>
    </w:p>
    <w:p w14:paraId="28CFD60C" w14:textId="77777777" w:rsidR="0005481E" w:rsidRPr="00680431" w:rsidRDefault="0005481E" w:rsidP="0005481E">
      <w:pPr>
        <w:pStyle w:val="ListParagraph"/>
        <w:numPr>
          <w:ilvl w:val="0"/>
          <w:numId w:val="11"/>
        </w:numPr>
        <w:rPr>
          <w:rFonts w:cs="Kalinga"/>
        </w:rPr>
      </w:pPr>
      <w:r w:rsidRPr="00680431">
        <w:rPr>
          <w:rFonts w:cs="Kalinga"/>
        </w:rPr>
        <w:t xml:space="preserve"> </w:t>
      </w:r>
    </w:p>
    <w:p w14:paraId="48536180" w14:textId="77777777" w:rsidR="0005481E" w:rsidRPr="00680431" w:rsidRDefault="0005481E" w:rsidP="0005481E">
      <w:pPr>
        <w:pStyle w:val="ListParagraph"/>
        <w:numPr>
          <w:ilvl w:val="0"/>
          <w:numId w:val="11"/>
        </w:numPr>
        <w:rPr>
          <w:rFonts w:cs="Kalinga"/>
        </w:rPr>
      </w:pPr>
    </w:p>
    <w:p w14:paraId="41D04EDB" w14:textId="77777777" w:rsidR="0005481E" w:rsidRPr="00680431" w:rsidRDefault="0005481E" w:rsidP="0005481E">
      <w:pPr>
        <w:pStyle w:val="ListParagraph"/>
        <w:numPr>
          <w:ilvl w:val="0"/>
          <w:numId w:val="11"/>
        </w:numPr>
        <w:rPr>
          <w:rFonts w:cs="Kalinga"/>
        </w:rPr>
      </w:pPr>
      <w:r w:rsidRPr="00680431">
        <w:rPr>
          <w:rFonts w:cs="Kalinga"/>
        </w:rPr>
        <w:t>DAG1</w:t>
      </w:r>
      <w:r w:rsidRPr="00680431">
        <w:rPr>
          <w:rFonts w:cs="Kalinga"/>
        </w:rPr>
        <w:tab/>
      </w:r>
    </w:p>
    <w:p w14:paraId="6F6DFBDA" w14:textId="77777777" w:rsidR="0005481E" w:rsidRPr="00680431" w:rsidRDefault="0005481E" w:rsidP="0005481E">
      <w:pPr>
        <w:pStyle w:val="ListParagraph"/>
        <w:numPr>
          <w:ilvl w:val="1"/>
          <w:numId w:val="11"/>
        </w:numPr>
        <w:rPr>
          <w:rFonts w:cs="Kalinga"/>
        </w:rPr>
      </w:pPr>
      <w:r w:rsidRPr="00680431">
        <w:rPr>
          <w:rFonts w:cs="Kalinga"/>
        </w:rPr>
        <w:t>Age</w:t>
      </w:r>
    </w:p>
    <w:p w14:paraId="6963C14B" w14:textId="77777777" w:rsidR="0005481E" w:rsidRPr="00680431" w:rsidRDefault="0005481E" w:rsidP="0005481E">
      <w:pPr>
        <w:pStyle w:val="ListParagraph"/>
        <w:numPr>
          <w:ilvl w:val="1"/>
          <w:numId w:val="11"/>
        </w:numPr>
        <w:rPr>
          <w:rFonts w:cs="Kalinga"/>
        </w:rPr>
      </w:pPr>
      <w:r w:rsidRPr="00680431">
        <w:rPr>
          <w:rFonts w:cs="Kalinga"/>
        </w:rPr>
        <w:t>Sex</w:t>
      </w:r>
    </w:p>
    <w:p w14:paraId="32FB580D" w14:textId="77777777" w:rsidR="0005481E" w:rsidRPr="00680431" w:rsidRDefault="0005481E" w:rsidP="0005481E">
      <w:pPr>
        <w:pStyle w:val="ListParagraph"/>
        <w:numPr>
          <w:ilvl w:val="1"/>
          <w:numId w:val="11"/>
        </w:numPr>
        <w:rPr>
          <w:rFonts w:cs="Kalinga"/>
        </w:rPr>
      </w:pPr>
      <w:r w:rsidRPr="00680431">
        <w:rPr>
          <w:rFonts w:cs="Kalinga"/>
        </w:rPr>
        <w:t>Decreased immune status</w:t>
      </w:r>
    </w:p>
    <w:p w14:paraId="6F6DC396" w14:textId="77777777" w:rsidR="0005481E" w:rsidRPr="00680431" w:rsidRDefault="0005481E" w:rsidP="0005481E">
      <w:pPr>
        <w:pStyle w:val="ListParagraph"/>
        <w:numPr>
          <w:ilvl w:val="0"/>
          <w:numId w:val="11"/>
        </w:numPr>
        <w:rPr>
          <w:rFonts w:cs="Kalinga"/>
        </w:rPr>
      </w:pPr>
      <w:r w:rsidRPr="00680431">
        <w:rPr>
          <w:rFonts w:cs="Kalinga"/>
        </w:rPr>
        <w:t>DAG2</w:t>
      </w:r>
    </w:p>
    <w:p w14:paraId="60F53BAA" w14:textId="77777777" w:rsidR="0005481E" w:rsidRPr="00680431" w:rsidRDefault="0005481E" w:rsidP="0005481E">
      <w:pPr>
        <w:pStyle w:val="ListParagraph"/>
        <w:numPr>
          <w:ilvl w:val="1"/>
          <w:numId w:val="11"/>
        </w:numPr>
        <w:rPr>
          <w:rFonts w:cs="Kalinga"/>
        </w:rPr>
      </w:pPr>
      <w:r w:rsidRPr="00680431">
        <w:rPr>
          <w:rFonts w:cs="Kalinga"/>
        </w:rPr>
        <w:t>Age</w:t>
      </w:r>
    </w:p>
    <w:p w14:paraId="3AFED16F" w14:textId="77777777" w:rsidR="0005481E" w:rsidRPr="00680431" w:rsidRDefault="0005481E" w:rsidP="0005481E">
      <w:pPr>
        <w:pStyle w:val="ListParagraph"/>
        <w:numPr>
          <w:ilvl w:val="1"/>
          <w:numId w:val="11"/>
        </w:numPr>
        <w:rPr>
          <w:rFonts w:cs="Kalinga"/>
        </w:rPr>
      </w:pPr>
      <w:r w:rsidRPr="00680431">
        <w:rPr>
          <w:rFonts w:cs="Kalinga"/>
        </w:rPr>
        <w:t>Sex</w:t>
      </w:r>
    </w:p>
    <w:p w14:paraId="5CB55FA5" w14:textId="773D320D" w:rsidR="0005481E" w:rsidRPr="00680431" w:rsidRDefault="0005481E" w:rsidP="0005481E">
      <w:pPr>
        <w:pStyle w:val="ListParagraph"/>
        <w:numPr>
          <w:ilvl w:val="1"/>
          <w:numId w:val="11"/>
        </w:numPr>
        <w:rPr>
          <w:rFonts w:cs="Kalinga"/>
        </w:rPr>
      </w:pPr>
      <w:r w:rsidRPr="00680431">
        <w:rPr>
          <w:rFonts w:cs="Kalinga"/>
        </w:rPr>
        <w:t xml:space="preserve"> </w:t>
      </w:r>
      <w:r w:rsidR="00B602AB">
        <w:rPr>
          <w:rFonts w:cs="Kalinga"/>
        </w:rPr>
        <w:t>Education</w:t>
      </w:r>
    </w:p>
    <w:p w14:paraId="3523325B" w14:textId="77777777" w:rsidR="0005481E" w:rsidRPr="00680431" w:rsidRDefault="0005481E" w:rsidP="0005481E">
      <w:pPr>
        <w:ind w:left="1080"/>
        <w:rPr>
          <w:rFonts w:cs="Kalinga"/>
        </w:rPr>
      </w:pPr>
    </w:p>
    <w:p w14:paraId="224F98BD" w14:textId="77777777" w:rsidR="0005481E" w:rsidRPr="00680431" w:rsidRDefault="0005481E" w:rsidP="0005481E">
      <w:pPr>
        <w:pStyle w:val="ListParagraph"/>
        <w:numPr>
          <w:ilvl w:val="0"/>
          <w:numId w:val="11"/>
        </w:numPr>
        <w:rPr>
          <w:rFonts w:cs="Kalinga"/>
        </w:rPr>
      </w:pPr>
      <w:r w:rsidRPr="00680431">
        <w:rPr>
          <w:rFonts w:cs="Kalinga"/>
        </w:rPr>
        <w:t>Table</w:t>
      </w:r>
    </w:p>
    <w:tbl>
      <w:tblPr>
        <w:tblStyle w:val="TableGrid"/>
        <w:tblW w:w="6443" w:type="dxa"/>
        <w:tblInd w:w="828" w:type="dxa"/>
        <w:tblLook w:val="04A0" w:firstRow="1" w:lastRow="0" w:firstColumn="1" w:lastColumn="0" w:noHBand="0" w:noVBand="1"/>
      </w:tblPr>
      <w:tblGrid>
        <w:gridCol w:w="2700"/>
        <w:gridCol w:w="1633"/>
        <w:gridCol w:w="2092"/>
        <w:gridCol w:w="18"/>
      </w:tblGrid>
      <w:tr w:rsidR="0005481E" w:rsidRPr="00680431" w14:paraId="2E343820" w14:textId="77777777" w:rsidTr="00DD4660">
        <w:trPr>
          <w:gridAfter w:val="1"/>
          <w:wAfter w:w="18" w:type="dxa"/>
          <w:trHeight w:val="240"/>
        </w:trPr>
        <w:tc>
          <w:tcPr>
            <w:tcW w:w="6425" w:type="dxa"/>
            <w:gridSpan w:val="3"/>
            <w:noWrap/>
            <w:vAlign w:val="bottom"/>
          </w:tcPr>
          <w:p w14:paraId="62A34FAB" w14:textId="77777777" w:rsidR="0005481E" w:rsidRPr="00680431" w:rsidRDefault="0005481E" w:rsidP="00DD4660">
            <w:pPr>
              <w:rPr>
                <w:rFonts w:cs="Kalinga"/>
                <w:bCs/>
                <w:i/>
              </w:rPr>
            </w:pPr>
            <w:r w:rsidRPr="00680431">
              <w:rPr>
                <w:rFonts w:cs="Kalinga"/>
              </w:rPr>
              <w:t>Table 1. Crude and Sex Stratum-specific Odds Ratio between UNC 25 Virus Exposure and Cancer Diagnosis</w:t>
            </w:r>
          </w:p>
        </w:tc>
      </w:tr>
      <w:tr w:rsidR="0005481E" w:rsidRPr="00680431" w14:paraId="5C615783" w14:textId="77777777" w:rsidTr="00DD4660">
        <w:trPr>
          <w:trHeight w:val="240"/>
        </w:trPr>
        <w:tc>
          <w:tcPr>
            <w:tcW w:w="2700" w:type="dxa"/>
            <w:noWrap/>
          </w:tcPr>
          <w:p w14:paraId="2459F7C6" w14:textId="77777777" w:rsidR="0005481E" w:rsidRPr="00680431" w:rsidRDefault="0005481E" w:rsidP="00DD4660">
            <w:pPr>
              <w:jc w:val="center"/>
              <w:rPr>
                <w:rFonts w:cs="Kalinga"/>
                <w:bCs/>
                <w:i/>
              </w:rPr>
            </w:pPr>
            <w:r w:rsidRPr="00680431">
              <w:rPr>
                <w:rFonts w:cs="Kalinga"/>
                <w:bCs/>
                <w:i/>
              </w:rPr>
              <w:t>Measure</w:t>
            </w:r>
          </w:p>
        </w:tc>
        <w:tc>
          <w:tcPr>
            <w:tcW w:w="1633" w:type="dxa"/>
            <w:noWrap/>
          </w:tcPr>
          <w:p w14:paraId="2A8319BC" w14:textId="77777777" w:rsidR="0005481E" w:rsidRPr="00680431" w:rsidRDefault="0005481E" w:rsidP="00DD4660">
            <w:pPr>
              <w:jc w:val="center"/>
              <w:rPr>
                <w:rFonts w:cs="Kalinga"/>
                <w:bCs/>
                <w:i/>
              </w:rPr>
            </w:pPr>
            <w:r w:rsidRPr="00680431">
              <w:rPr>
                <w:rFonts w:cs="Kalinga"/>
                <w:bCs/>
                <w:i/>
              </w:rPr>
              <w:t>Estimate</w:t>
            </w:r>
          </w:p>
        </w:tc>
        <w:tc>
          <w:tcPr>
            <w:tcW w:w="2110" w:type="dxa"/>
            <w:gridSpan w:val="2"/>
            <w:noWrap/>
          </w:tcPr>
          <w:p w14:paraId="027EFA9F" w14:textId="77777777" w:rsidR="0005481E" w:rsidRPr="00680431" w:rsidRDefault="0005481E" w:rsidP="00DD4660">
            <w:pPr>
              <w:jc w:val="center"/>
              <w:rPr>
                <w:rFonts w:cs="Kalinga"/>
                <w:bCs/>
                <w:i/>
              </w:rPr>
            </w:pPr>
            <w:r w:rsidRPr="00680431">
              <w:rPr>
                <w:rFonts w:cs="Kalinga"/>
                <w:bCs/>
                <w:i/>
              </w:rPr>
              <w:t>95% CI</w:t>
            </w:r>
          </w:p>
        </w:tc>
      </w:tr>
      <w:tr w:rsidR="0005481E" w:rsidRPr="00680431" w14:paraId="5AD35772" w14:textId="77777777" w:rsidTr="00DD4660">
        <w:trPr>
          <w:trHeight w:val="240"/>
        </w:trPr>
        <w:tc>
          <w:tcPr>
            <w:tcW w:w="2700" w:type="dxa"/>
            <w:noWrap/>
          </w:tcPr>
          <w:p w14:paraId="1D672DD0" w14:textId="77777777" w:rsidR="0005481E" w:rsidRPr="00680431" w:rsidRDefault="0005481E" w:rsidP="00DD4660">
            <w:pPr>
              <w:jc w:val="center"/>
              <w:rPr>
                <w:rFonts w:cs="Kalinga"/>
                <w:bCs/>
                <w:i/>
              </w:rPr>
            </w:pPr>
            <w:r w:rsidRPr="00680431">
              <w:rPr>
                <w:rFonts w:cs="Kalinga"/>
                <w:bCs/>
                <w:i/>
              </w:rPr>
              <w:t>Crude OR</w:t>
            </w:r>
          </w:p>
        </w:tc>
        <w:tc>
          <w:tcPr>
            <w:tcW w:w="1633" w:type="dxa"/>
            <w:noWrap/>
          </w:tcPr>
          <w:p w14:paraId="1A553A4A" w14:textId="77777777" w:rsidR="0005481E" w:rsidRPr="00680431" w:rsidRDefault="0005481E" w:rsidP="00DD4660">
            <w:pPr>
              <w:ind w:left="720"/>
              <w:jc w:val="right"/>
              <w:rPr>
                <w:rFonts w:cs="Kalinga"/>
                <w:i/>
              </w:rPr>
            </w:pPr>
            <w:r w:rsidRPr="00680431">
              <w:rPr>
                <w:rFonts w:cs="Kalinga"/>
                <w:i/>
              </w:rPr>
              <w:t>4.22</w:t>
            </w:r>
          </w:p>
        </w:tc>
        <w:tc>
          <w:tcPr>
            <w:tcW w:w="2110" w:type="dxa"/>
            <w:gridSpan w:val="2"/>
            <w:noWrap/>
          </w:tcPr>
          <w:p w14:paraId="52A9E56D" w14:textId="77777777" w:rsidR="0005481E" w:rsidRPr="00680431" w:rsidRDefault="0005481E" w:rsidP="00DD4660">
            <w:pPr>
              <w:jc w:val="center"/>
              <w:rPr>
                <w:rFonts w:cs="Kalinga"/>
                <w:i/>
              </w:rPr>
            </w:pPr>
            <w:r w:rsidRPr="00680431">
              <w:rPr>
                <w:rFonts w:cs="Kalinga"/>
                <w:i/>
              </w:rPr>
              <w:t>1.75 – 10.18</w:t>
            </w:r>
          </w:p>
        </w:tc>
      </w:tr>
      <w:tr w:rsidR="0005481E" w:rsidRPr="00680431" w14:paraId="7D5105B9" w14:textId="77777777" w:rsidTr="00DD4660">
        <w:trPr>
          <w:trHeight w:val="240"/>
        </w:trPr>
        <w:tc>
          <w:tcPr>
            <w:tcW w:w="2700" w:type="dxa"/>
            <w:noWrap/>
          </w:tcPr>
          <w:p w14:paraId="78CE89E0" w14:textId="77777777" w:rsidR="0005481E" w:rsidRPr="00680431" w:rsidRDefault="0005481E" w:rsidP="00DD4660">
            <w:pPr>
              <w:jc w:val="center"/>
              <w:rPr>
                <w:rFonts w:cs="Kalinga"/>
                <w:bCs/>
                <w:i/>
              </w:rPr>
            </w:pPr>
            <w:r w:rsidRPr="00680431">
              <w:rPr>
                <w:rFonts w:cs="Kalinga"/>
                <w:bCs/>
                <w:i/>
              </w:rPr>
              <w:t>Stratum-specific OR</w:t>
            </w:r>
          </w:p>
        </w:tc>
        <w:tc>
          <w:tcPr>
            <w:tcW w:w="1633" w:type="dxa"/>
            <w:noWrap/>
          </w:tcPr>
          <w:p w14:paraId="268C51EF" w14:textId="77777777" w:rsidR="0005481E" w:rsidRPr="00680431" w:rsidRDefault="0005481E" w:rsidP="00DD4660">
            <w:pPr>
              <w:ind w:left="720"/>
              <w:jc w:val="right"/>
              <w:rPr>
                <w:rFonts w:cs="Kalinga"/>
                <w:i/>
              </w:rPr>
            </w:pPr>
          </w:p>
        </w:tc>
        <w:tc>
          <w:tcPr>
            <w:tcW w:w="2110" w:type="dxa"/>
            <w:gridSpan w:val="2"/>
            <w:noWrap/>
          </w:tcPr>
          <w:p w14:paraId="70300587" w14:textId="77777777" w:rsidR="0005481E" w:rsidRPr="00680431" w:rsidRDefault="0005481E" w:rsidP="00DD4660">
            <w:pPr>
              <w:ind w:left="720"/>
              <w:jc w:val="center"/>
              <w:rPr>
                <w:rFonts w:cs="Kalinga"/>
                <w:i/>
              </w:rPr>
            </w:pPr>
          </w:p>
        </w:tc>
      </w:tr>
      <w:tr w:rsidR="0005481E" w:rsidRPr="00680431" w14:paraId="4869E012" w14:textId="77777777" w:rsidTr="00DD4660">
        <w:trPr>
          <w:trHeight w:val="240"/>
        </w:trPr>
        <w:tc>
          <w:tcPr>
            <w:tcW w:w="2700" w:type="dxa"/>
            <w:noWrap/>
          </w:tcPr>
          <w:p w14:paraId="285589D0" w14:textId="77777777" w:rsidR="0005481E" w:rsidRPr="00680431" w:rsidRDefault="0005481E" w:rsidP="00DD4660">
            <w:pPr>
              <w:jc w:val="center"/>
              <w:rPr>
                <w:rFonts w:cs="Kalinga"/>
                <w:bCs/>
                <w:i/>
              </w:rPr>
            </w:pPr>
            <w:r w:rsidRPr="00680431">
              <w:rPr>
                <w:rFonts w:cs="Kalinga"/>
                <w:bCs/>
                <w:i/>
              </w:rPr>
              <w:t>Male</w:t>
            </w:r>
          </w:p>
        </w:tc>
        <w:tc>
          <w:tcPr>
            <w:tcW w:w="1633" w:type="dxa"/>
            <w:noWrap/>
          </w:tcPr>
          <w:p w14:paraId="7494B0EC" w14:textId="611E09FA" w:rsidR="0005481E" w:rsidRPr="00680431" w:rsidRDefault="00A20CE5" w:rsidP="00DD4660">
            <w:pPr>
              <w:ind w:left="720"/>
              <w:jc w:val="right"/>
              <w:rPr>
                <w:rFonts w:cs="Kalinga"/>
                <w:i/>
              </w:rPr>
            </w:pPr>
            <w:r>
              <w:rPr>
                <w:rFonts w:cs="Kalinga"/>
                <w:i/>
              </w:rPr>
              <w:t>2.40</w:t>
            </w:r>
            <w:r w:rsidR="0005481E" w:rsidRPr="00680431">
              <w:rPr>
                <w:rFonts w:cs="Kalinga"/>
                <w:i/>
              </w:rPr>
              <w:t xml:space="preserve"> </w:t>
            </w:r>
          </w:p>
        </w:tc>
        <w:tc>
          <w:tcPr>
            <w:tcW w:w="2110" w:type="dxa"/>
            <w:gridSpan w:val="2"/>
            <w:noWrap/>
          </w:tcPr>
          <w:p w14:paraId="07544F10" w14:textId="47D1AF7D" w:rsidR="0005481E" w:rsidRPr="00680431" w:rsidRDefault="00A20CE5" w:rsidP="00DD4660">
            <w:pPr>
              <w:jc w:val="center"/>
              <w:rPr>
                <w:rFonts w:cs="Kalinga"/>
                <w:i/>
              </w:rPr>
            </w:pPr>
            <w:r>
              <w:rPr>
                <w:rFonts w:cs="Kalinga"/>
                <w:i/>
              </w:rPr>
              <w:t>.76-7.93</w:t>
            </w:r>
          </w:p>
        </w:tc>
      </w:tr>
      <w:tr w:rsidR="0005481E" w:rsidRPr="00680431" w14:paraId="4403F687" w14:textId="77777777" w:rsidTr="00DD4660">
        <w:trPr>
          <w:trHeight w:val="240"/>
        </w:trPr>
        <w:tc>
          <w:tcPr>
            <w:tcW w:w="2700" w:type="dxa"/>
            <w:noWrap/>
          </w:tcPr>
          <w:p w14:paraId="20C5E26A" w14:textId="77777777" w:rsidR="0005481E" w:rsidRPr="00680431" w:rsidRDefault="0005481E" w:rsidP="00DD4660">
            <w:pPr>
              <w:jc w:val="center"/>
              <w:rPr>
                <w:rFonts w:cs="Kalinga"/>
                <w:bCs/>
                <w:i/>
              </w:rPr>
            </w:pPr>
            <w:r w:rsidRPr="00680431">
              <w:rPr>
                <w:rFonts w:cs="Kalinga"/>
                <w:bCs/>
                <w:i/>
              </w:rPr>
              <w:t>Female</w:t>
            </w:r>
          </w:p>
        </w:tc>
        <w:tc>
          <w:tcPr>
            <w:tcW w:w="1633" w:type="dxa"/>
            <w:noWrap/>
          </w:tcPr>
          <w:p w14:paraId="628BC81C" w14:textId="524623C1" w:rsidR="0005481E" w:rsidRPr="00680431" w:rsidRDefault="00A20CE5" w:rsidP="00DD4660">
            <w:pPr>
              <w:ind w:left="720"/>
              <w:jc w:val="right"/>
              <w:rPr>
                <w:rFonts w:cs="Kalinga"/>
                <w:i/>
              </w:rPr>
            </w:pPr>
            <w:r w:rsidRPr="00A20CE5">
              <w:rPr>
                <w:rFonts w:cs="Kalinga"/>
                <w:i/>
              </w:rPr>
              <w:t xml:space="preserve">  7.50   </w:t>
            </w:r>
          </w:p>
        </w:tc>
        <w:tc>
          <w:tcPr>
            <w:tcW w:w="2110" w:type="dxa"/>
            <w:gridSpan w:val="2"/>
            <w:noWrap/>
          </w:tcPr>
          <w:p w14:paraId="2788BE94" w14:textId="21BCBFFD" w:rsidR="0005481E" w:rsidRPr="00680431" w:rsidRDefault="00A20CE5" w:rsidP="00DD4660">
            <w:pPr>
              <w:jc w:val="center"/>
              <w:rPr>
                <w:rFonts w:cs="Kalinga"/>
                <w:i/>
              </w:rPr>
            </w:pPr>
            <w:r w:rsidRPr="00A20CE5">
              <w:rPr>
                <w:rFonts w:cs="Kalinga"/>
                <w:i/>
              </w:rPr>
              <w:t>1.9</w:t>
            </w:r>
            <w:r>
              <w:rPr>
                <w:rFonts w:cs="Kalinga"/>
                <w:i/>
              </w:rPr>
              <w:t>7-</w:t>
            </w:r>
            <w:r w:rsidRPr="00A20CE5">
              <w:rPr>
                <w:rFonts w:cs="Kalinga"/>
                <w:i/>
              </w:rPr>
              <w:t>28.61</w:t>
            </w:r>
            <w:r w:rsidRPr="00680431" w:rsidDel="00A20CE5">
              <w:rPr>
                <w:rFonts w:cs="Kalinga"/>
                <w:i/>
              </w:rPr>
              <w:t xml:space="preserve"> </w:t>
            </w:r>
          </w:p>
        </w:tc>
      </w:tr>
    </w:tbl>
    <w:p w14:paraId="3BFC4440" w14:textId="4BF77764" w:rsidR="0005481E" w:rsidRPr="00B56A06" w:rsidRDefault="0005481E" w:rsidP="00B56A06">
      <w:pPr>
        <w:rPr>
          <w:rFonts w:cs="Kalinga"/>
        </w:rPr>
      </w:pPr>
      <w:bookmarkStart w:id="0" w:name="_Hlk6299436"/>
    </w:p>
    <w:p w14:paraId="57D3192D" w14:textId="67D678AE" w:rsidR="0005481E" w:rsidRPr="00680431" w:rsidRDefault="00B602AB" w:rsidP="0005481E">
      <w:pPr>
        <w:pStyle w:val="ListParagraph"/>
        <w:numPr>
          <w:ilvl w:val="0"/>
          <w:numId w:val="11"/>
        </w:numPr>
        <w:rPr>
          <w:rFonts w:cs="Kalinga"/>
        </w:rPr>
      </w:pPr>
      <w:r>
        <w:rPr>
          <w:rFonts w:cs="Kalinga"/>
        </w:rPr>
        <w:t xml:space="preserve">Table </w:t>
      </w:r>
      <w:r w:rsidR="001D13DF">
        <w:rPr>
          <w:rFonts w:cs="Kalinga"/>
        </w:rPr>
        <w:t>2</w:t>
      </w:r>
      <w:r>
        <w:rPr>
          <w:rFonts w:cs="Kalinga"/>
        </w:rPr>
        <w:t xml:space="preserve"> </w:t>
      </w:r>
      <w:r w:rsidR="0005481E" w:rsidRPr="00680431">
        <w:rPr>
          <w:rFonts w:cs="Kalinga"/>
        </w:rPr>
        <w:t xml:space="preserve">Interpretation </w:t>
      </w:r>
    </w:p>
    <w:p w14:paraId="49DB69FC" w14:textId="34D076B7" w:rsidR="0005481E" w:rsidRPr="00144AA7" w:rsidRDefault="0005481E" w:rsidP="00144AA7">
      <w:pPr>
        <w:pStyle w:val="ListParagraph"/>
        <w:numPr>
          <w:ilvl w:val="0"/>
          <w:numId w:val="11"/>
        </w:numPr>
        <w:rPr>
          <w:rFonts w:cs="Kalinga"/>
        </w:rPr>
      </w:pPr>
      <w:r w:rsidRPr="00680431">
        <w:rPr>
          <w:rFonts w:cs="Kalinga"/>
        </w:rPr>
        <w:t>Table 2</w:t>
      </w:r>
      <w:r w:rsidR="00B602AB">
        <w:rPr>
          <w:rFonts w:cs="Kalinga"/>
        </w:rPr>
        <w:t xml:space="preserve"> Interpretation</w:t>
      </w:r>
    </w:p>
    <w:p w14:paraId="4E6BE251" w14:textId="201A5282" w:rsidR="0005481E" w:rsidRPr="00680431" w:rsidRDefault="001D13DF" w:rsidP="00DD4660">
      <w:pPr>
        <w:pStyle w:val="ListParagraph"/>
        <w:numPr>
          <w:ilvl w:val="0"/>
          <w:numId w:val="11"/>
        </w:numPr>
        <w:rPr>
          <w:rFonts w:cs="Kalinga"/>
        </w:rPr>
      </w:pPr>
      <w:r>
        <w:rPr>
          <w:rFonts w:cs="Kalinga"/>
        </w:rPr>
        <w:t xml:space="preserve">Table 2 related </w:t>
      </w:r>
      <w:r w:rsidR="0005481E" w:rsidRPr="00680431">
        <w:rPr>
          <w:rFonts w:cs="Kalinga"/>
        </w:rPr>
        <w:t>Interpretation</w:t>
      </w:r>
    </w:p>
    <w:p w14:paraId="1F8EB30F" w14:textId="2E46184C" w:rsidR="0005481E" w:rsidRPr="00144AA7" w:rsidRDefault="001D13DF" w:rsidP="00144AA7">
      <w:pPr>
        <w:pStyle w:val="ListParagraph"/>
        <w:numPr>
          <w:ilvl w:val="0"/>
          <w:numId w:val="11"/>
        </w:numPr>
        <w:rPr>
          <w:rFonts w:cs="Kalinga"/>
        </w:rPr>
      </w:pPr>
      <w:r>
        <w:rPr>
          <w:rFonts w:cs="Kalinga"/>
        </w:rPr>
        <w:lastRenderedPageBreak/>
        <w:t xml:space="preserve">Table 2 related </w:t>
      </w:r>
      <w:r w:rsidR="00144AA7">
        <w:rPr>
          <w:rFonts w:cs="Kalinga"/>
        </w:rPr>
        <w:t>Interpretation</w:t>
      </w:r>
    </w:p>
    <w:bookmarkEnd w:id="0"/>
    <w:p w14:paraId="6B29D1C8" w14:textId="16F2B9F0" w:rsidR="00A05F6F" w:rsidRDefault="00144AA7" w:rsidP="00A05F6F">
      <w:pPr>
        <w:pStyle w:val="ListParagraph"/>
        <w:numPr>
          <w:ilvl w:val="0"/>
          <w:numId w:val="11"/>
        </w:numPr>
        <w:rPr>
          <w:rFonts w:cs="Kalinga"/>
        </w:rPr>
      </w:pPr>
      <w:r>
        <w:rPr>
          <w:rFonts w:cs="Kalinga"/>
        </w:rPr>
        <w:t>Complete Table 3</w:t>
      </w:r>
    </w:p>
    <w:p w14:paraId="78D3DAB7" w14:textId="727A96F6" w:rsidR="00EE70C1" w:rsidRDefault="00EE70C1" w:rsidP="00EE70C1">
      <w:pPr>
        <w:pStyle w:val="ListParagraph"/>
        <w:rPr>
          <w:rFonts w:cs="Kalinga"/>
        </w:rPr>
      </w:pP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EE70C1" w:rsidRPr="00680431" w14:paraId="088EE298" w14:textId="77777777" w:rsidTr="00DD4660">
        <w:trPr>
          <w:trHeight w:val="441"/>
        </w:trPr>
        <w:tc>
          <w:tcPr>
            <w:tcW w:w="5382" w:type="dxa"/>
            <w:gridSpan w:val="3"/>
            <w:noWrap/>
          </w:tcPr>
          <w:p w14:paraId="60ED3ECB" w14:textId="77777777" w:rsidR="00EE70C1" w:rsidRPr="00680431" w:rsidRDefault="00EE70C1" w:rsidP="00DD4660">
            <w:pPr>
              <w:rPr>
                <w:rFonts w:cs="Kalinga"/>
                <w:bCs/>
                <w:i/>
              </w:rPr>
            </w:pPr>
            <w:r w:rsidRPr="00680431">
              <w:rPr>
                <w:rFonts w:cs="Kalinga"/>
                <w:bCs/>
              </w:rPr>
              <w:t>Table 3.</w:t>
            </w:r>
            <w:r w:rsidRPr="00680431">
              <w:rPr>
                <w:rFonts w:cs="Kalinga"/>
                <w:bCs/>
                <w:i/>
              </w:rPr>
              <w:t xml:space="preserve"> </w:t>
            </w:r>
            <w:r w:rsidRPr="00680431">
              <w:rPr>
                <w:rFonts w:cs="Kalinga"/>
              </w:rPr>
              <w:t>Comparison of Unadjusted OR and Sex-adjusted OR with 95%CIs.</w:t>
            </w:r>
          </w:p>
        </w:tc>
      </w:tr>
      <w:tr w:rsidR="00EE70C1" w:rsidRPr="00680431" w14:paraId="51742471" w14:textId="77777777" w:rsidTr="00DD4660">
        <w:trPr>
          <w:trHeight w:val="189"/>
        </w:trPr>
        <w:tc>
          <w:tcPr>
            <w:tcW w:w="2088" w:type="dxa"/>
            <w:tcBorders>
              <w:bottom w:val="single" w:sz="4" w:space="0" w:color="auto"/>
            </w:tcBorders>
            <w:noWrap/>
          </w:tcPr>
          <w:p w14:paraId="6C978375" w14:textId="77777777" w:rsidR="00EE70C1" w:rsidRPr="00680431" w:rsidRDefault="00EE70C1" w:rsidP="00DD4660">
            <w:pPr>
              <w:rPr>
                <w:rFonts w:cs="Kalinga"/>
                <w:bCs/>
                <w:i/>
              </w:rPr>
            </w:pPr>
            <w:r w:rsidRPr="00680431">
              <w:rPr>
                <w:rFonts w:cs="Kalinga"/>
                <w:bCs/>
                <w:i/>
              </w:rPr>
              <w:t>Measure</w:t>
            </w:r>
          </w:p>
        </w:tc>
        <w:tc>
          <w:tcPr>
            <w:tcW w:w="1655" w:type="dxa"/>
            <w:tcBorders>
              <w:bottom w:val="single" w:sz="4" w:space="0" w:color="auto"/>
            </w:tcBorders>
            <w:noWrap/>
          </w:tcPr>
          <w:p w14:paraId="0B9B2016" w14:textId="77777777" w:rsidR="00EE70C1" w:rsidRPr="00680431" w:rsidRDefault="00EE70C1" w:rsidP="00DD4660">
            <w:pPr>
              <w:jc w:val="center"/>
              <w:rPr>
                <w:rFonts w:cs="Kalinga"/>
                <w:bCs/>
                <w:i/>
              </w:rPr>
            </w:pPr>
            <w:r w:rsidRPr="00680431">
              <w:rPr>
                <w:rFonts w:cs="Kalinga"/>
                <w:bCs/>
                <w:i/>
              </w:rPr>
              <w:t>Estimate</w:t>
            </w:r>
          </w:p>
        </w:tc>
        <w:tc>
          <w:tcPr>
            <w:tcW w:w="1639" w:type="dxa"/>
            <w:tcBorders>
              <w:bottom w:val="single" w:sz="4" w:space="0" w:color="auto"/>
            </w:tcBorders>
            <w:noWrap/>
          </w:tcPr>
          <w:p w14:paraId="592A93C7" w14:textId="77777777" w:rsidR="00EE70C1" w:rsidRPr="00680431" w:rsidRDefault="00EE70C1" w:rsidP="00DD4660">
            <w:pPr>
              <w:jc w:val="center"/>
              <w:rPr>
                <w:rFonts w:cs="Kalinga"/>
                <w:bCs/>
                <w:i/>
              </w:rPr>
            </w:pPr>
            <w:r w:rsidRPr="00680431">
              <w:rPr>
                <w:rFonts w:cs="Kalinga"/>
                <w:bCs/>
                <w:i/>
              </w:rPr>
              <w:t>95% CI</w:t>
            </w:r>
          </w:p>
        </w:tc>
      </w:tr>
      <w:tr w:rsidR="00EE70C1" w:rsidRPr="00680431" w14:paraId="742CF1C4" w14:textId="77777777" w:rsidTr="00DD4660">
        <w:trPr>
          <w:trHeight w:val="170"/>
        </w:trPr>
        <w:tc>
          <w:tcPr>
            <w:tcW w:w="2088" w:type="dxa"/>
            <w:tcBorders>
              <w:top w:val="single" w:sz="4" w:space="0" w:color="auto"/>
            </w:tcBorders>
            <w:noWrap/>
            <w:vAlign w:val="bottom"/>
          </w:tcPr>
          <w:p w14:paraId="6FA6D326" w14:textId="77777777" w:rsidR="00EE70C1" w:rsidRPr="00680431" w:rsidRDefault="00EE70C1" w:rsidP="00DD4660">
            <w:pPr>
              <w:rPr>
                <w:rFonts w:cs="Kalinga"/>
                <w:bCs/>
                <w:i/>
              </w:rPr>
            </w:pPr>
            <w:r w:rsidRPr="00680431">
              <w:rPr>
                <w:rFonts w:cs="Kalinga"/>
                <w:bCs/>
                <w:i/>
              </w:rPr>
              <w:t>Crude OR</w:t>
            </w:r>
          </w:p>
        </w:tc>
        <w:tc>
          <w:tcPr>
            <w:tcW w:w="1655" w:type="dxa"/>
            <w:tcBorders>
              <w:top w:val="single" w:sz="4" w:space="0" w:color="auto"/>
            </w:tcBorders>
            <w:noWrap/>
            <w:vAlign w:val="bottom"/>
          </w:tcPr>
          <w:p w14:paraId="6DFF394F" w14:textId="610778EC" w:rsidR="00EE70C1" w:rsidRPr="00680431" w:rsidRDefault="00EE70C1" w:rsidP="00DD4660">
            <w:pPr>
              <w:ind w:right="210"/>
              <w:jc w:val="right"/>
              <w:rPr>
                <w:rFonts w:cs="Kalinga"/>
                <w:i/>
              </w:rPr>
            </w:pPr>
            <w:r>
              <w:rPr>
                <w:rFonts w:cs="Kalinga"/>
                <w:i/>
              </w:rPr>
              <w:t>4.22</w:t>
            </w:r>
            <w:r w:rsidRPr="00680431">
              <w:rPr>
                <w:rFonts w:cs="Kalinga"/>
                <w:i/>
              </w:rPr>
              <w:t xml:space="preserve"> </w:t>
            </w:r>
          </w:p>
        </w:tc>
        <w:tc>
          <w:tcPr>
            <w:tcW w:w="1639" w:type="dxa"/>
            <w:tcBorders>
              <w:top w:val="single" w:sz="4" w:space="0" w:color="auto"/>
            </w:tcBorders>
            <w:noWrap/>
            <w:vAlign w:val="bottom"/>
          </w:tcPr>
          <w:p w14:paraId="73468A1A" w14:textId="2BC2FBC6" w:rsidR="00EE70C1" w:rsidRPr="00680431" w:rsidRDefault="00EE70C1" w:rsidP="00DD4660">
            <w:pPr>
              <w:ind w:left="105" w:right="150"/>
              <w:rPr>
                <w:rFonts w:cs="Kalinga"/>
                <w:i/>
              </w:rPr>
            </w:pPr>
            <w:r>
              <w:rPr>
                <w:rFonts w:cs="Kalinga"/>
                <w:i/>
              </w:rPr>
              <w:t>1.75-10.18</w:t>
            </w:r>
          </w:p>
        </w:tc>
      </w:tr>
      <w:tr w:rsidR="00EE70C1" w:rsidRPr="00680431" w14:paraId="510B4983" w14:textId="77777777" w:rsidTr="00DD4660">
        <w:trPr>
          <w:trHeight w:val="387"/>
        </w:trPr>
        <w:tc>
          <w:tcPr>
            <w:tcW w:w="2088" w:type="dxa"/>
            <w:noWrap/>
            <w:vAlign w:val="bottom"/>
          </w:tcPr>
          <w:p w14:paraId="7B43E2D0" w14:textId="77777777" w:rsidR="00EE70C1" w:rsidRPr="00680431" w:rsidRDefault="00EE70C1" w:rsidP="00DD4660">
            <w:pPr>
              <w:rPr>
                <w:rFonts w:cs="Kalinga"/>
                <w:bCs/>
                <w:i/>
              </w:rPr>
            </w:pPr>
            <w:r w:rsidRPr="00680431">
              <w:rPr>
                <w:rFonts w:cs="Kalinga"/>
                <w:bCs/>
                <w:i/>
              </w:rPr>
              <w:t>Sex-adjusted OR</w:t>
            </w:r>
          </w:p>
        </w:tc>
        <w:tc>
          <w:tcPr>
            <w:tcW w:w="1655" w:type="dxa"/>
            <w:noWrap/>
            <w:vAlign w:val="bottom"/>
          </w:tcPr>
          <w:p w14:paraId="76613414" w14:textId="6D2AA873" w:rsidR="00EE70C1" w:rsidRPr="00680431" w:rsidRDefault="00EE70C1" w:rsidP="00DD4660">
            <w:pPr>
              <w:ind w:right="210"/>
              <w:jc w:val="right"/>
              <w:rPr>
                <w:rFonts w:cs="Kalinga"/>
                <w:i/>
              </w:rPr>
            </w:pPr>
            <w:r w:rsidRPr="00680431">
              <w:rPr>
                <w:rFonts w:cs="Kalinga"/>
                <w:i/>
              </w:rPr>
              <w:t>(</w:t>
            </w:r>
            <w:r w:rsidR="00572708">
              <w:rPr>
                <w:rFonts w:cs="Kalinga"/>
                <w:i/>
              </w:rPr>
              <w:t>2</w:t>
            </w:r>
            <w:r w:rsidRPr="00680431">
              <w:rPr>
                <w:rFonts w:cs="Kalinga"/>
                <w:i/>
              </w:rPr>
              <w:t>)</w:t>
            </w:r>
          </w:p>
        </w:tc>
        <w:tc>
          <w:tcPr>
            <w:tcW w:w="1639" w:type="dxa"/>
            <w:noWrap/>
            <w:vAlign w:val="bottom"/>
          </w:tcPr>
          <w:p w14:paraId="0A17E079" w14:textId="0E214FE3" w:rsidR="00EE70C1" w:rsidRPr="00680431" w:rsidRDefault="00EE70C1" w:rsidP="00DD4660">
            <w:pPr>
              <w:ind w:left="105" w:right="150"/>
              <w:jc w:val="right"/>
              <w:rPr>
                <w:rFonts w:cs="Kalinga"/>
                <w:i/>
              </w:rPr>
            </w:pPr>
            <w:r w:rsidRPr="00680431">
              <w:rPr>
                <w:rFonts w:cs="Kalinga"/>
                <w:i/>
              </w:rPr>
              <w:t>(</w:t>
            </w:r>
            <w:r w:rsidR="00A81695">
              <w:rPr>
                <w:rFonts w:cs="Kalinga"/>
                <w:i/>
              </w:rPr>
              <w:t>2</w:t>
            </w:r>
            <w:r w:rsidRPr="00680431">
              <w:rPr>
                <w:rFonts w:cs="Kalinga"/>
                <w:i/>
              </w:rPr>
              <w:t>)</w:t>
            </w:r>
          </w:p>
        </w:tc>
      </w:tr>
      <w:tr w:rsidR="00EE70C1" w:rsidRPr="00680431" w14:paraId="0ABC0E37" w14:textId="77777777" w:rsidTr="00DD4660">
        <w:trPr>
          <w:trHeight w:val="405"/>
        </w:trPr>
        <w:tc>
          <w:tcPr>
            <w:tcW w:w="2088" w:type="dxa"/>
            <w:tcBorders>
              <w:bottom w:val="single" w:sz="4" w:space="0" w:color="auto"/>
            </w:tcBorders>
            <w:noWrap/>
            <w:vAlign w:val="bottom"/>
          </w:tcPr>
          <w:p w14:paraId="39101256" w14:textId="77777777" w:rsidR="00EE70C1" w:rsidRPr="00680431" w:rsidRDefault="00EE70C1" w:rsidP="00DD4660">
            <w:pPr>
              <w:rPr>
                <w:rFonts w:cs="Kalinga"/>
                <w:bCs/>
                <w:i/>
              </w:rPr>
            </w:pPr>
            <w:r w:rsidRPr="00680431">
              <w:rPr>
                <w:rFonts w:cs="Kalinga"/>
                <w:bCs/>
                <w:i/>
              </w:rPr>
              <w:t>% difference</w:t>
            </w:r>
          </w:p>
        </w:tc>
        <w:tc>
          <w:tcPr>
            <w:tcW w:w="1655" w:type="dxa"/>
            <w:tcBorders>
              <w:bottom w:val="single" w:sz="4" w:space="0" w:color="auto"/>
            </w:tcBorders>
            <w:noWrap/>
            <w:vAlign w:val="bottom"/>
          </w:tcPr>
          <w:p w14:paraId="389C4EBA" w14:textId="77777777" w:rsidR="00EE70C1" w:rsidRPr="00680431" w:rsidRDefault="00EE70C1" w:rsidP="00DD4660">
            <w:pPr>
              <w:ind w:right="210"/>
              <w:jc w:val="right"/>
              <w:rPr>
                <w:rFonts w:cs="Kalinga"/>
                <w:i/>
              </w:rPr>
            </w:pPr>
            <w:r w:rsidRPr="00680431">
              <w:rPr>
                <w:rFonts w:cs="Kalinga"/>
                <w:i/>
              </w:rPr>
              <w:t>(2)</w:t>
            </w:r>
          </w:p>
        </w:tc>
        <w:tc>
          <w:tcPr>
            <w:tcW w:w="1639" w:type="dxa"/>
            <w:tcBorders>
              <w:bottom w:val="single" w:sz="4" w:space="0" w:color="auto"/>
            </w:tcBorders>
            <w:noWrap/>
            <w:vAlign w:val="bottom"/>
          </w:tcPr>
          <w:p w14:paraId="5F84F51C" w14:textId="77777777" w:rsidR="00EE70C1" w:rsidRPr="00680431" w:rsidRDefault="00EE70C1" w:rsidP="00DD4660">
            <w:pPr>
              <w:ind w:left="105" w:right="150"/>
              <w:jc w:val="right"/>
              <w:rPr>
                <w:rFonts w:cs="Kalinga"/>
                <w:i/>
              </w:rPr>
            </w:pPr>
          </w:p>
        </w:tc>
      </w:tr>
    </w:tbl>
    <w:p w14:paraId="3B304A11" w14:textId="77777777" w:rsidR="00144AA7" w:rsidRDefault="00144AA7" w:rsidP="00DA4D0D">
      <w:pPr>
        <w:rPr>
          <w:rFonts w:cs="Kalinga"/>
        </w:rPr>
      </w:pPr>
    </w:p>
    <w:p w14:paraId="56541E5F" w14:textId="4ACBE28B" w:rsidR="00A05F6F" w:rsidRDefault="00144AA7" w:rsidP="00A05F6F">
      <w:pPr>
        <w:pStyle w:val="ListParagraph"/>
        <w:numPr>
          <w:ilvl w:val="0"/>
          <w:numId w:val="11"/>
        </w:numPr>
        <w:rPr>
          <w:rFonts w:cs="Kalinga"/>
        </w:rPr>
      </w:pPr>
      <w:r>
        <w:rPr>
          <w:rFonts w:cs="Kalinga"/>
        </w:rPr>
        <w:t>Interpret</w:t>
      </w:r>
    </w:p>
    <w:p w14:paraId="7060AE60" w14:textId="0039796D" w:rsidR="00A05F6F" w:rsidRPr="00144AA7" w:rsidRDefault="00144AA7" w:rsidP="00A05F6F">
      <w:pPr>
        <w:pStyle w:val="ListParagraph"/>
        <w:numPr>
          <w:ilvl w:val="0"/>
          <w:numId w:val="11"/>
        </w:numPr>
        <w:rPr>
          <w:rFonts w:cs="Kalinga"/>
        </w:rPr>
      </w:pPr>
      <w:r>
        <w:rPr>
          <w:rFonts w:cs="Kalinga"/>
        </w:rPr>
        <w:t>Complete Table 4</w:t>
      </w: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A05F6F" w:rsidRPr="00680431" w14:paraId="514D346F" w14:textId="77777777" w:rsidTr="00DD4660">
        <w:trPr>
          <w:trHeight w:val="441"/>
        </w:trPr>
        <w:tc>
          <w:tcPr>
            <w:tcW w:w="5382" w:type="dxa"/>
            <w:gridSpan w:val="3"/>
            <w:noWrap/>
          </w:tcPr>
          <w:p w14:paraId="548D71A2" w14:textId="77777777" w:rsidR="00A05F6F" w:rsidRPr="00680431" w:rsidRDefault="00A05F6F" w:rsidP="00DD4660">
            <w:pPr>
              <w:rPr>
                <w:rFonts w:cs="Kalinga"/>
                <w:bCs/>
                <w:i/>
              </w:rPr>
            </w:pPr>
            <w:r w:rsidRPr="00680431">
              <w:rPr>
                <w:rFonts w:cs="Kalinga"/>
                <w:bCs/>
              </w:rPr>
              <w:t>Table 4.</w:t>
            </w:r>
            <w:r w:rsidRPr="00680431">
              <w:rPr>
                <w:rFonts w:cs="Kalinga"/>
                <w:bCs/>
                <w:i/>
              </w:rPr>
              <w:t xml:space="preserve">  </w:t>
            </w:r>
            <w:r w:rsidRPr="00680431">
              <w:rPr>
                <w:rFonts w:cs="Kalinga"/>
              </w:rPr>
              <w:t>Comparison of Race-adjusted and Unadjusted OR with 95%CIs and p-values using Logistic Regression</w:t>
            </w:r>
          </w:p>
        </w:tc>
      </w:tr>
      <w:tr w:rsidR="00A05F6F" w:rsidRPr="00680431" w14:paraId="08E48A91" w14:textId="77777777" w:rsidTr="00DD4660">
        <w:trPr>
          <w:trHeight w:val="240"/>
        </w:trPr>
        <w:tc>
          <w:tcPr>
            <w:tcW w:w="2088" w:type="dxa"/>
            <w:tcBorders>
              <w:bottom w:val="single" w:sz="4" w:space="0" w:color="auto"/>
            </w:tcBorders>
            <w:noWrap/>
          </w:tcPr>
          <w:p w14:paraId="19E16556" w14:textId="77777777" w:rsidR="00A05F6F" w:rsidRPr="00680431" w:rsidRDefault="00A05F6F" w:rsidP="00DD4660">
            <w:pPr>
              <w:rPr>
                <w:rFonts w:cs="Kalinga"/>
                <w:bCs/>
                <w:i/>
              </w:rPr>
            </w:pPr>
            <w:r w:rsidRPr="00680431">
              <w:rPr>
                <w:rFonts w:cs="Kalinga"/>
                <w:bCs/>
                <w:i/>
              </w:rPr>
              <w:t>Measure</w:t>
            </w:r>
          </w:p>
        </w:tc>
        <w:tc>
          <w:tcPr>
            <w:tcW w:w="1655" w:type="dxa"/>
            <w:tcBorders>
              <w:bottom w:val="single" w:sz="4" w:space="0" w:color="auto"/>
            </w:tcBorders>
            <w:noWrap/>
          </w:tcPr>
          <w:p w14:paraId="76F95401" w14:textId="77777777" w:rsidR="00A05F6F" w:rsidRPr="00680431" w:rsidRDefault="00A05F6F" w:rsidP="00DD4660">
            <w:pPr>
              <w:jc w:val="center"/>
              <w:rPr>
                <w:rFonts w:cs="Kalinga"/>
                <w:bCs/>
                <w:i/>
              </w:rPr>
            </w:pPr>
            <w:r w:rsidRPr="00680431">
              <w:rPr>
                <w:rFonts w:cs="Kalinga"/>
                <w:bCs/>
                <w:i/>
              </w:rPr>
              <w:t>Estimate</w:t>
            </w:r>
          </w:p>
        </w:tc>
        <w:tc>
          <w:tcPr>
            <w:tcW w:w="1639" w:type="dxa"/>
            <w:tcBorders>
              <w:bottom w:val="single" w:sz="4" w:space="0" w:color="auto"/>
            </w:tcBorders>
            <w:noWrap/>
          </w:tcPr>
          <w:p w14:paraId="56189A4E" w14:textId="77777777" w:rsidR="00A05F6F" w:rsidRPr="00680431" w:rsidRDefault="00A05F6F" w:rsidP="00DD4660">
            <w:pPr>
              <w:jc w:val="center"/>
              <w:rPr>
                <w:rFonts w:cs="Kalinga"/>
                <w:bCs/>
                <w:i/>
              </w:rPr>
            </w:pPr>
            <w:r w:rsidRPr="00680431">
              <w:rPr>
                <w:rFonts w:cs="Kalinga"/>
                <w:bCs/>
                <w:i/>
              </w:rPr>
              <w:t>95% CI</w:t>
            </w:r>
          </w:p>
        </w:tc>
      </w:tr>
      <w:tr w:rsidR="00EE70C1" w:rsidRPr="00680431" w14:paraId="1D955149" w14:textId="77777777" w:rsidTr="00DD4660">
        <w:trPr>
          <w:trHeight w:val="240"/>
        </w:trPr>
        <w:tc>
          <w:tcPr>
            <w:tcW w:w="2088" w:type="dxa"/>
            <w:tcBorders>
              <w:top w:val="single" w:sz="4" w:space="0" w:color="auto"/>
            </w:tcBorders>
            <w:noWrap/>
          </w:tcPr>
          <w:p w14:paraId="42A48330" w14:textId="77777777" w:rsidR="00EE70C1" w:rsidRPr="00680431" w:rsidRDefault="00EE70C1" w:rsidP="00EE70C1">
            <w:pPr>
              <w:rPr>
                <w:rFonts w:cs="Kalinga"/>
                <w:bCs/>
                <w:i/>
              </w:rPr>
            </w:pPr>
            <w:r w:rsidRPr="00680431">
              <w:rPr>
                <w:rFonts w:cs="Kalinga"/>
                <w:bCs/>
                <w:i/>
              </w:rPr>
              <w:t>Crude OR</w:t>
            </w:r>
          </w:p>
        </w:tc>
        <w:tc>
          <w:tcPr>
            <w:tcW w:w="1655" w:type="dxa"/>
            <w:tcBorders>
              <w:top w:val="single" w:sz="4" w:space="0" w:color="auto"/>
            </w:tcBorders>
            <w:noWrap/>
            <w:vAlign w:val="bottom"/>
          </w:tcPr>
          <w:p w14:paraId="3C49B037" w14:textId="1CF628B6" w:rsidR="00EE70C1" w:rsidRPr="00680431" w:rsidRDefault="00EE70C1" w:rsidP="00EE70C1">
            <w:pPr>
              <w:ind w:left="150" w:right="120"/>
              <w:jc w:val="right"/>
              <w:rPr>
                <w:rFonts w:cs="Kalinga"/>
                <w:i/>
              </w:rPr>
            </w:pPr>
            <w:r>
              <w:rPr>
                <w:rFonts w:cs="Kalinga"/>
                <w:i/>
              </w:rPr>
              <w:t>4.22</w:t>
            </w:r>
            <w:r w:rsidRPr="00680431">
              <w:rPr>
                <w:rFonts w:cs="Kalinga"/>
                <w:i/>
              </w:rPr>
              <w:t xml:space="preserve"> </w:t>
            </w:r>
          </w:p>
        </w:tc>
        <w:tc>
          <w:tcPr>
            <w:tcW w:w="1639" w:type="dxa"/>
            <w:tcBorders>
              <w:top w:val="single" w:sz="4" w:space="0" w:color="auto"/>
            </w:tcBorders>
            <w:noWrap/>
            <w:vAlign w:val="bottom"/>
          </w:tcPr>
          <w:p w14:paraId="71F9F768" w14:textId="397D899B" w:rsidR="00EE70C1" w:rsidRPr="00680431" w:rsidRDefault="00EE70C1" w:rsidP="00EE70C1">
            <w:pPr>
              <w:ind w:left="105" w:right="240"/>
              <w:rPr>
                <w:rFonts w:cs="Kalinga"/>
                <w:i/>
              </w:rPr>
            </w:pPr>
            <w:r>
              <w:rPr>
                <w:rFonts w:cs="Kalinga"/>
                <w:i/>
              </w:rPr>
              <w:t>1.75-10.18</w:t>
            </w:r>
          </w:p>
        </w:tc>
      </w:tr>
      <w:tr w:rsidR="00EE70C1" w:rsidRPr="00680431" w14:paraId="36207E1D" w14:textId="77777777" w:rsidTr="00DD4660">
        <w:trPr>
          <w:trHeight w:val="240"/>
        </w:trPr>
        <w:tc>
          <w:tcPr>
            <w:tcW w:w="2088" w:type="dxa"/>
            <w:noWrap/>
          </w:tcPr>
          <w:p w14:paraId="045C24C8" w14:textId="2CEE0D86" w:rsidR="00EE70C1" w:rsidRPr="00680431" w:rsidRDefault="00EE70C1" w:rsidP="00EE70C1">
            <w:pPr>
              <w:rPr>
                <w:rFonts w:cs="Kalinga"/>
                <w:bCs/>
                <w:i/>
              </w:rPr>
            </w:pPr>
            <w:r>
              <w:rPr>
                <w:rFonts w:cs="Kalinga"/>
                <w:bCs/>
                <w:i/>
              </w:rPr>
              <w:t>Race</w:t>
            </w:r>
            <w:r w:rsidRPr="00680431">
              <w:rPr>
                <w:rFonts w:cs="Kalinga"/>
                <w:bCs/>
                <w:i/>
              </w:rPr>
              <w:t>-adjusted OR</w:t>
            </w:r>
          </w:p>
        </w:tc>
        <w:tc>
          <w:tcPr>
            <w:tcW w:w="1655" w:type="dxa"/>
            <w:noWrap/>
          </w:tcPr>
          <w:p w14:paraId="5DFBB62A" w14:textId="5715489F" w:rsidR="00EE70C1" w:rsidRPr="00680431" w:rsidRDefault="00EE70C1" w:rsidP="00EE70C1">
            <w:pPr>
              <w:ind w:left="150" w:right="120"/>
              <w:jc w:val="right"/>
              <w:rPr>
                <w:rFonts w:cs="Kalinga"/>
                <w:i/>
              </w:rPr>
            </w:pPr>
            <w:r w:rsidRPr="00680431">
              <w:rPr>
                <w:rFonts w:cs="Kalinga"/>
                <w:i/>
              </w:rPr>
              <w:t>(</w:t>
            </w:r>
            <w:r w:rsidR="00572708">
              <w:rPr>
                <w:rFonts w:cs="Kalinga"/>
                <w:i/>
              </w:rPr>
              <w:t>2</w:t>
            </w:r>
            <w:r w:rsidRPr="00680431">
              <w:rPr>
                <w:rFonts w:cs="Kalinga"/>
                <w:i/>
              </w:rPr>
              <w:t>)</w:t>
            </w:r>
          </w:p>
        </w:tc>
        <w:tc>
          <w:tcPr>
            <w:tcW w:w="1639" w:type="dxa"/>
            <w:noWrap/>
          </w:tcPr>
          <w:p w14:paraId="1C885B3A" w14:textId="5779D74A" w:rsidR="00EE70C1" w:rsidRPr="00680431" w:rsidRDefault="00EE70C1" w:rsidP="00EE70C1">
            <w:pPr>
              <w:ind w:left="105" w:right="240"/>
              <w:jc w:val="right"/>
              <w:rPr>
                <w:rFonts w:cs="Kalinga"/>
                <w:i/>
              </w:rPr>
            </w:pPr>
            <w:r w:rsidRPr="00680431">
              <w:rPr>
                <w:rFonts w:cs="Kalinga"/>
                <w:i/>
              </w:rPr>
              <w:t>(</w:t>
            </w:r>
            <w:r w:rsidR="00A81695">
              <w:rPr>
                <w:rFonts w:cs="Kalinga"/>
                <w:i/>
              </w:rPr>
              <w:t>2</w:t>
            </w:r>
            <w:r w:rsidRPr="00680431">
              <w:rPr>
                <w:rFonts w:cs="Kalinga"/>
                <w:i/>
              </w:rPr>
              <w:t>)</w:t>
            </w:r>
          </w:p>
        </w:tc>
      </w:tr>
      <w:tr w:rsidR="00EE70C1" w:rsidRPr="00680431" w14:paraId="5D669719" w14:textId="77777777" w:rsidTr="00DD4660">
        <w:trPr>
          <w:trHeight w:val="240"/>
        </w:trPr>
        <w:tc>
          <w:tcPr>
            <w:tcW w:w="2088" w:type="dxa"/>
            <w:tcBorders>
              <w:bottom w:val="single" w:sz="4" w:space="0" w:color="auto"/>
            </w:tcBorders>
            <w:noWrap/>
          </w:tcPr>
          <w:p w14:paraId="1792E14D" w14:textId="77777777" w:rsidR="00EE70C1" w:rsidRPr="00680431" w:rsidRDefault="00EE70C1" w:rsidP="00EE70C1">
            <w:pPr>
              <w:rPr>
                <w:rFonts w:cs="Kalinga"/>
                <w:bCs/>
                <w:i/>
              </w:rPr>
            </w:pPr>
            <w:r w:rsidRPr="00680431">
              <w:rPr>
                <w:rFonts w:cs="Kalinga"/>
                <w:bCs/>
                <w:i/>
              </w:rPr>
              <w:t>% difference</w:t>
            </w:r>
          </w:p>
        </w:tc>
        <w:tc>
          <w:tcPr>
            <w:tcW w:w="1655" w:type="dxa"/>
            <w:tcBorders>
              <w:bottom w:val="single" w:sz="4" w:space="0" w:color="auto"/>
            </w:tcBorders>
            <w:noWrap/>
          </w:tcPr>
          <w:p w14:paraId="78D9F460" w14:textId="77777777" w:rsidR="00EE70C1" w:rsidRPr="00680431" w:rsidRDefault="00EE70C1" w:rsidP="00EE70C1">
            <w:pPr>
              <w:ind w:left="150" w:right="120"/>
              <w:jc w:val="right"/>
              <w:rPr>
                <w:rFonts w:cs="Kalinga"/>
                <w:i/>
              </w:rPr>
            </w:pPr>
            <w:r w:rsidRPr="00680431">
              <w:rPr>
                <w:rFonts w:cs="Kalinga"/>
                <w:i/>
              </w:rPr>
              <w:t>(2)</w:t>
            </w:r>
          </w:p>
        </w:tc>
        <w:tc>
          <w:tcPr>
            <w:tcW w:w="1639" w:type="dxa"/>
            <w:tcBorders>
              <w:bottom w:val="single" w:sz="4" w:space="0" w:color="auto"/>
            </w:tcBorders>
            <w:noWrap/>
          </w:tcPr>
          <w:p w14:paraId="5C8109EC" w14:textId="77777777" w:rsidR="00EE70C1" w:rsidRPr="00680431" w:rsidRDefault="00EE70C1" w:rsidP="00EE70C1">
            <w:pPr>
              <w:ind w:left="105" w:right="240"/>
              <w:rPr>
                <w:rFonts w:cs="Kalinga"/>
                <w:i/>
              </w:rPr>
            </w:pPr>
          </w:p>
        </w:tc>
      </w:tr>
    </w:tbl>
    <w:p w14:paraId="1B20CE0C" w14:textId="77777777" w:rsidR="00A05F6F" w:rsidRPr="00DA4D0D" w:rsidRDefault="00A05F6F" w:rsidP="00DA4D0D">
      <w:pPr>
        <w:rPr>
          <w:rFonts w:cs="Kalinga"/>
        </w:rPr>
      </w:pPr>
    </w:p>
    <w:p w14:paraId="1AF59D02" w14:textId="1F2E19D7" w:rsidR="00A05F6F" w:rsidRDefault="00A05F6F" w:rsidP="00A05F6F">
      <w:pPr>
        <w:pStyle w:val="ListParagraph"/>
        <w:numPr>
          <w:ilvl w:val="0"/>
          <w:numId w:val="11"/>
        </w:numPr>
        <w:rPr>
          <w:rFonts w:cs="Kalinga"/>
        </w:rPr>
      </w:pPr>
      <w:r>
        <w:rPr>
          <w:rFonts w:cs="Kalinga"/>
        </w:rPr>
        <w:t>Interpretation</w:t>
      </w:r>
    </w:p>
    <w:p w14:paraId="58B67CD1" w14:textId="1DAF57CC" w:rsidR="0005481E" w:rsidRDefault="00A05F6F" w:rsidP="0005481E">
      <w:pPr>
        <w:pStyle w:val="ListParagraph"/>
        <w:numPr>
          <w:ilvl w:val="0"/>
          <w:numId w:val="11"/>
        </w:numPr>
        <w:rPr>
          <w:rFonts w:cs="Kalinga"/>
        </w:rPr>
      </w:pPr>
      <w:r>
        <w:rPr>
          <w:rFonts w:cs="Kalinga"/>
        </w:rPr>
        <w:t>Briefly summarize</w:t>
      </w:r>
    </w:p>
    <w:p w14:paraId="2984D067" w14:textId="488EBE36" w:rsidR="002D6FEC" w:rsidRDefault="002D6FEC" w:rsidP="002D6FEC">
      <w:pPr>
        <w:ind w:left="360"/>
        <w:rPr>
          <w:rFonts w:cs="Kalinga"/>
        </w:rPr>
      </w:pPr>
    </w:p>
    <w:p w14:paraId="2723FD87" w14:textId="2AC1EAB4" w:rsidR="002D6FEC" w:rsidRPr="002D6FEC" w:rsidRDefault="002D6FEC" w:rsidP="002D6FEC">
      <w:pPr>
        <w:ind w:left="360"/>
        <w:rPr>
          <w:rFonts w:cs="Kalinga"/>
        </w:rPr>
      </w:pPr>
      <w:r w:rsidRPr="00680431">
        <w:rPr>
          <w:rFonts w:cs="Kalinga"/>
          <w:u w:val="single"/>
        </w:rPr>
        <w:t>PART 2. Comprehensive Review and Integration</w:t>
      </w:r>
    </w:p>
    <w:p w14:paraId="49D13E88" w14:textId="79CE613B" w:rsidR="002D6FEC" w:rsidRDefault="002D6FEC" w:rsidP="002D6FEC">
      <w:pPr>
        <w:pStyle w:val="ListParagraph"/>
        <w:numPr>
          <w:ilvl w:val="0"/>
          <w:numId w:val="11"/>
        </w:numPr>
        <w:rPr>
          <w:rFonts w:cs="Kalinga"/>
        </w:rPr>
      </w:pPr>
    </w:p>
    <w:p w14:paraId="386FEE47" w14:textId="641073EE" w:rsidR="002D6FEC" w:rsidRDefault="002D6FEC" w:rsidP="002D6FEC">
      <w:pPr>
        <w:pStyle w:val="ListParagraph"/>
        <w:numPr>
          <w:ilvl w:val="0"/>
          <w:numId w:val="11"/>
        </w:numPr>
        <w:rPr>
          <w:rFonts w:cs="Kalinga"/>
        </w:rPr>
      </w:pPr>
    </w:p>
    <w:p w14:paraId="455C3AE4" w14:textId="36F882E8" w:rsidR="002D6FEC" w:rsidRDefault="002D6FEC" w:rsidP="002D6FEC">
      <w:pPr>
        <w:pStyle w:val="ListParagraph"/>
        <w:numPr>
          <w:ilvl w:val="0"/>
          <w:numId w:val="11"/>
        </w:numPr>
        <w:rPr>
          <w:rFonts w:cs="Kalinga"/>
        </w:rPr>
      </w:pPr>
    </w:p>
    <w:p w14:paraId="500CBF02" w14:textId="4AC45BAC" w:rsidR="002D6FEC" w:rsidRDefault="002D6FEC" w:rsidP="002D6FEC">
      <w:pPr>
        <w:pStyle w:val="ListParagraph"/>
        <w:numPr>
          <w:ilvl w:val="0"/>
          <w:numId w:val="11"/>
        </w:numPr>
        <w:rPr>
          <w:rFonts w:cs="Kalinga"/>
        </w:rPr>
      </w:pPr>
    </w:p>
    <w:p w14:paraId="374E4ED0" w14:textId="364F8FC9" w:rsidR="002D6FEC" w:rsidRDefault="002D6FEC" w:rsidP="002D6FEC">
      <w:pPr>
        <w:pStyle w:val="ListParagraph"/>
        <w:numPr>
          <w:ilvl w:val="0"/>
          <w:numId w:val="11"/>
        </w:numPr>
        <w:rPr>
          <w:rFonts w:cs="Kalinga"/>
        </w:rPr>
      </w:pPr>
    </w:p>
    <w:p w14:paraId="242CDA13" w14:textId="68C75514" w:rsidR="002D6FEC" w:rsidRDefault="002D6FEC" w:rsidP="002D6FEC">
      <w:pPr>
        <w:pStyle w:val="ListParagraph"/>
        <w:numPr>
          <w:ilvl w:val="0"/>
          <w:numId w:val="11"/>
        </w:numPr>
        <w:rPr>
          <w:rFonts w:cs="Kalinga"/>
        </w:rPr>
      </w:pPr>
    </w:p>
    <w:p w14:paraId="5AA1C370" w14:textId="28B4F126" w:rsidR="002D6FEC" w:rsidRDefault="00144AA7" w:rsidP="002D6FEC">
      <w:pPr>
        <w:pStyle w:val="ListParagraph"/>
        <w:numPr>
          <w:ilvl w:val="0"/>
          <w:numId w:val="11"/>
        </w:numPr>
        <w:rPr>
          <w:rFonts w:cs="Kalinga"/>
        </w:rPr>
      </w:pPr>
      <w:r>
        <w:rPr>
          <w:rFonts w:cs="Kalinga"/>
        </w:rPr>
        <w:t xml:space="preserve"> </w:t>
      </w:r>
    </w:p>
    <w:p w14:paraId="39D8FEEF" w14:textId="07F8F7DD" w:rsidR="002D6FEC" w:rsidRDefault="00144AA7" w:rsidP="002D6FEC">
      <w:pPr>
        <w:pStyle w:val="ListParagraph"/>
        <w:numPr>
          <w:ilvl w:val="0"/>
          <w:numId w:val="11"/>
        </w:numPr>
        <w:rPr>
          <w:rFonts w:cs="Kalinga"/>
        </w:rPr>
      </w:pPr>
      <w:r>
        <w:rPr>
          <w:rFonts w:cs="Kalinga"/>
        </w:rPr>
        <w:t xml:space="preserve"> </w:t>
      </w:r>
    </w:p>
    <w:p w14:paraId="6FD8A6F2" w14:textId="23E30CE8" w:rsidR="002D6FEC" w:rsidRDefault="00144AA7" w:rsidP="002D6FEC">
      <w:pPr>
        <w:pStyle w:val="ListParagraph"/>
        <w:numPr>
          <w:ilvl w:val="0"/>
          <w:numId w:val="11"/>
        </w:numPr>
        <w:rPr>
          <w:rFonts w:cs="Kalinga"/>
        </w:rPr>
      </w:pPr>
      <w:r>
        <w:rPr>
          <w:rFonts w:cs="Kalinga"/>
        </w:rPr>
        <w:t xml:space="preserve"> </w:t>
      </w:r>
    </w:p>
    <w:p w14:paraId="6B683022" w14:textId="4C545B8E" w:rsidR="002D6FEC" w:rsidRDefault="00144AA7" w:rsidP="002D6FEC">
      <w:pPr>
        <w:pStyle w:val="ListParagraph"/>
        <w:numPr>
          <w:ilvl w:val="0"/>
          <w:numId w:val="11"/>
        </w:numPr>
        <w:rPr>
          <w:rFonts w:cs="Kalinga"/>
        </w:rPr>
      </w:pPr>
      <w:r>
        <w:rPr>
          <w:rFonts w:cs="Kalinga"/>
        </w:rPr>
        <w:t xml:space="preserve"> </w:t>
      </w:r>
    </w:p>
    <w:p w14:paraId="62151733" w14:textId="24743902" w:rsidR="002D6FEC" w:rsidRDefault="00144AA7" w:rsidP="002D6FEC">
      <w:pPr>
        <w:pStyle w:val="ListParagraph"/>
        <w:numPr>
          <w:ilvl w:val="0"/>
          <w:numId w:val="11"/>
        </w:numPr>
        <w:rPr>
          <w:rFonts w:cs="Kalinga"/>
        </w:rPr>
      </w:pPr>
      <w:r>
        <w:rPr>
          <w:rFonts w:cs="Kalinga"/>
        </w:rPr>
        <w:t xml:space="preserve"> </w:t>
      </w:r>
    </w:p>
    <w:p w14:paraId="15862376" w14:textId="5608A52D" w:rsidR="002D6FEC" w:rsidRDefault="00144AA7" w:rsidP="002D6FEC">
      <w:pPr>
        <w:pStyle w:val="ListParagraph"/>
        <w:numPr>
          <w:ilvl w:val="0"/>
          <w:numId w:val="11"/>
        </w:numPr>
        <w:rPr>
          <w:rFonts w:cs="Kalinga"/>
        </w:rPr>
      </w:pPr>
      <w:r>
        <w:rPr>
          <w:rFonts w:cs="Kalinga"/>
        </w:rPr>
        <w:t xml:space="preserve"> </w:t>
      </w:r>
    </w:p>
    <w:p w14:paraId="005EA1F2" w14:textId="643CFE05" w:rsidR="002D6FEC" w:rsidRDefault="00144AA7" w:rsidP="002D6FEC">
      <w:pPr>
        <w:pStyle w:val="ListParagraph"/>
        <w:numPr>
          <w:ilvl w:val="0"/>
          <w:numId w:val="11"/>
        </w:numPr>
        <w:rPr>
          <w:rFonts w:cs="Kalinga"/>
        </w:rPr>
      </w:pPr>
      <w:r>
        <w:rPr>
          <w:rFonts w:cs="Kalinga"/>
        </w:rPr>
        <w:t xml:space="preserve"> </w:t>
      </w:r>
    </w:p>
    <w:p w14:paraId="0937F535" w14:textId="34B6D95B" w:rsidR="002D6FEC" w:rsidRDefault="00144AA7" w:rsidP="002D6FEC">
      <w:pPr>
        <w:pStyle w:val="ListParagraph"/>
        <w:numPr>
          <w:ilvl w:val="0"/>
          <w:numId w:val="11"/>
        </w:numPr>
        <w:rPr>
          <w:rFonts w:cs="Kalinga"/>
        </w:rPr>
      </w:pPr>
      <w:r>
        <w:rPr>
          <w:rFonts w:cs="Kalinga"/>
        </w:rPr>
        <w:t xml:space="preserve"> </w:t>
      </w:r>
    </w:p>
    <w:p w14:paraId="429B1F86" w14:textId="27F39925" w:rsidR="002D6FEC" w:rsidRDefault="00144AA7" w:rsidP="002D6FEC">
      <w:pPr>
        <w:pStyle w:val="ListParagraph"/>
        <w:numPr>
          <w:ilvl w:val="0"/>
          <w:numId w:val="11"/>
        </w:numPr>
        <w:rPr>
          <w:rFonts w:cs="Kalinga"/>
        </w:rPr>
      </w:pPr>
      <w:r>
        <w:rPr>
          <w:rFonts w:cs="Kalinga"/>
        </w:rPr>
        <w:t xml:space="preserve"> </w:t>
      </w:r>
    </w:p>
    <w:p w14:paraId="337A5BB8" w14:textId="08F0EE59" w:rsidR="002D6FEC" w:rsidRDefault="00144AA7" w:rsidP="002D6FEC">
      <w:pPr>
        <w:pStyle w:val="ListParagraph"/>
        <w:numPr>
          <w:ilvl w:val="0"/>
          <w:numId w:val="11"/>
        </w:numPr>
        <w:rPr>
          <w:rFonts w:cs="Kalinga"/>
        </w:rPr>
      </w:pPr>
      <w:r>
        <w:rPr>
          <w:rFonts w:cs="Kalinga"/>
        </w:rPr>
        <w:t xml:space="preserve"> </w:t>
      </w:r>
    </w:p>
    <w:p w14:paraId="686CFD5F" w14:textId="77777777" w:rsidR="002D6FEC" w:rsidRPr="00144AA7" w:rsidRDefault="002D6FEC" w:rsidP="00144AA7">
      <w:pPr>
        <w:rPr>
          <w:rFonts w:cs="Kalinga"/>
        </w:rPr>
      </w:pPr>
    </w:p>
    <w:p w14:paraId="2A007593" w14:textId="77777777" w:rsidR="00D237DA" w:rsidRPr="00680431" w:rsidRDefault="00D237DA" w:rsidP="007F4BCF">
      <w:pPr>
        <w:rPr>
          <w:rFonts w:cs="Kalinga"/>
        </w:rPr>
      </w:pPr>
    </w:p>
    <w:p w14:paraId="7E6DCA9F" w14:textId="77777777" w:rsidR="00D237DA" w:rsidRPr="00680431" w:rsidRDefault="00D237DA" w:rsidP="007F4BCF">
      <w:pPr>
        <w:rPr>
          <w:rFonts w:cs="Kalinga"/>
        </w:rPr>
      </w:pPr>
    </w:p>
    <w:p w14:paraId="7E61A018" w14:textId="5ADA8C20" w:rsidR="007F4BCF" w:rsidRPr="00680431" w:rsidRDefault="007F4BCF" w:rsidP="00CD2B47">
      <w:pPr>
        <w:spacing w:after="160" w:line="259" w:lineRule="auto"/>
        <w:rPr>
          <w:rFonts w:cs="Kalinga"/>
          <w:u w:val="single"/>
        </w:rPr>
      </w:pPr>
      <w:r w:rsidRPr="00680431">
        <w:rPr>
          <w:rFonts w:cs="Kalinga"/>
          <w:u w:val="single"/>
        </w:rPr>
        <w:lastRenderedPageBreak/>
        <w:t>PART 1. UNC25 Virus and Cancer</w:t>
      </w:r>
      <w:r w:rsidR="00E34CD8" w:rsidRPr="00680431">
        <w:rPr>
          <w:rFonts w:cs="Kalinga"/>
          <w:u w:val="single"/>
        </w:rPr>
        <w:t xml:space="preserve"> and Systematic Error </w:t>
      </w:r>
      <w:r w:rsidR="002A6454" w:rsidRPr="00680431">
        <w:rPr>
          <w:rFonts w:cs="Kalinga"/>
          <w:u w:val="single"/>
        </w:rPr>
        <w:t xml:space="preserve"> </w:t>
      </w:r>
    </w:p>
    <w:p w14:paraId="154E9EE5" w14:textId="77777777" w:rsidR="007F4BCF" w:rsidRPr="00680431" w:rsidRDefault="007F4BCF" w:rsidP="007F4BCF">
      <w:pPr>
        <w:rPr>
          <w:rFonts w:cs="Kalinga"/>
        </w:rPr>
      </w:pPr>
    </w:p>
    <w:p w14:paraId="4AAADA30" w14:textId="456D964C" w:rsidR="004F01F7" w:rsidRPr="00680431" w:rsidRDefault="006C28B6" w:rsidP="00827F58">
      <w:pPr>
        <w:rPr>
          <w:rFonts w:cs="Kalinga"/>
        </w:rPr>
      </w:pPr>
      <w:r>
        <w:rPr>
          <w:rFonts w:cs="Kalinga"/>
        </w:rPr>
        <w:t xml:space="preserve">Use the data set from Exams 1&amp;2. For calculations, revisit your work from your confounding labs.     </w:t>
      </w:r>
      <w:r w:rsidR="004E65F2" w:rsidRPr="00680431">
        <w:rPr>
          <w:rFonts w:cs="Kalinga"/>
        </w:rPr>
        <w:t xml:space="preserve"> </w:t>
      </w:r>
      <w:r w:rsidR="00863D1A" w:rsidRPr="00680431">
        <w:rPr>
          <w:rFonts w:cs="Kalinga"/>
        </w:rPr>
        <w:t xml:space="preserve"> </w:t>
      </w:r>
    </w:p>
    <w:p w14:paraId="377DEB29" w14:textId="77777777" w:rsidR="005A5C29" w:rsidRPr="00680431" w:rsidRDefault="005A5C29" w:rsidP="0030431A">
      <w:pPr>
        <w:pStyle w:val="ListParagraph"/>
        <w:rPr>
          <w:rFonts w:cs="Kalinga"/>
        </w:rPr>
      </w:pPr>
    </w:p>
    <w:p w14:paraId="3250477D" w14:textId="77777777" w:rsidR="00827F58" w:rsidRPr="00680431" w:rsidRDefault="00827F58" w:rsidP="00827F58">
      <w:pPr>
        <w:rPr>
          <w:rFonts w:cs="Kalinga"/>
        </w:rPr>
      </w:pPr>
    </w:p>
    <w:p w14:paraId="54BF56F7" w14:textId="6243C4D1" w:rsidR="004F01F7" w:rsidRPr="00680431" w:rsidRDefault="00827F58" w:rsidP="00BD02E1">
      <w:pPr>
        <w:pStyle w:val="ListParagraph"/>
        <w:numPr>
          <w:ilvl w:val="0"/>
          <w:numId w:val="12"/>
        </w:numPr>
        <w:rPr>
          <w:rFonts w:cs="Kalinga"/>
          <w:b/>
        </w:rPr>
      </w:pPr>
      <w:r w:rsidRPr="00680431">
        <w:rPr>
          <w:rFonts w:cs="Kalinga"/>
          <w:b/>
        </w:rPr>
        <w:t>I</w:t>
      </w:r>
      <w:r w:rsidR="00377403" w:rsidRPr="00680431">
        <w:rPr>
          <w:rFonts w:cs="Kalinga"/>
          <w:b/>
        </w:rPr>
        <w:t xml:space="preserve">f this study were a </w:t>
      </w:r>
      <w:r w:rsidR="00C008D7" w:rsidRPr="00680431">
        <w:rPr>
          <w:rFonts w:cs="Kalinga"/>
          <w:b/>
        </w:rPr>
        <w:t>“regular”</w:t>
      </w:r>
      <w:r w:rsidR="00377403" w:rsidRPr="00680431">
        <w:rPr>
          <w:rFonts w:cs="Kalinga"/>
          <w:b/>
        </w:rPr>
        <w:t xml:space="preserve"> case control study</w:t>
      </w:r>
      <w:r w:rsidR="00C008D7" w:rsidRPr="00680431">
        <w:rPr>
          <w:rFonts w:cs="Kalinga"/>
          <w:b/>
        </w:rPr>
        <w:t xml:space="preserve"> and not a nested case control</w:t>
      </w:r>
      <w:r w:rsidR="00377403" w:rsidRPr="00680431">
        <w:rPr>
          <w:rFonts w:cs="Kalinga"/>
          <w:b/>
        </w:rPr>
        <w:t xml:space="preserve">, describe </w:t>
      </w:r>
      <w:r w:rsidR="00C008D7" w:rsidRPr="00680431">
        <w:rPr>
          <w:rFonts w:cs="Kalinga"/>
          <w:b/>
        </w:rPr>
        <w:t xml:space="preserve">a scenario in which </w:t>
      </w:r>
      <w:r w:rsidR="00377403" w:rsidRPr="00680431">
        <w:rPr>
          <w:rFonts w:cs="Kalinga"/>
          <w:b/>
        </w:rPr>
        <w:t>selection bias might affect your study.</w:t>
      </w:r>
      <w:r w:rsidRPr="00680431">
        <w:rPr>
          <w:rFonts w:cs="Kalinga"/>
          <w:b/>
        </w:rPr>
        <w:t xml:space="preserve">  </w:t>
      </w:r>
    </w:p>
    <w:p w14:paraId="5F142C56" w14:textId="50C75746" w:rsidR="00827F58" w:rsidRPr="00680431" w:rsidRDefault="00827F58" w:rsidP="00827F58">
      <w:pPr>
        <w:rPr>
          <w:rFonts w:cs="Kalinga"/>
        </w:rPr>
      </w:pPr>
    </w:p>
    <w:p w14:paraId="41A8A46E" w14:textId="6EC7E869" w:rsidR="00854212" w:rsidRDefault="00854212" w:rsidP="00531B36">
      <w:pPr>
        <w:rPr>
          <w:rFonts w:cs="Kalinga"/>
        </w:rPr>
      </w:pPr>
      <w:r>
        <w:rPr>
          <w:rFonts w:cs="Kalinga"/>
        </w:rPr>
        <w:t>Selection bias could occur in a regular case-control study that a nested case control study would be able to prevent.</w:t>
      </w:r>
      <w:r w:rsidRPr="00854212">
        <w:rPr>
          <w:rFonts w:cs="Kalinga"/>
        </w:rPr>
        <w:t xml:space="preserve"> </w:t>
      </w:r>
      <w:r w:rsidR="00C222EE">
        <w:rPr>
          <w:rFonts w:cs="Kalinga"/>
        </w:rPr>
        <w:t>If the cases or controls were</w:t>
      </w:r>
      <w:r w:rsidR="00193628" w:rsidRPr="00193628">
        <w:rPr>
          <w:rFonts w:cs="Kalinga"/>
        </w:rPr>
        <w:t xml:space="preserve"> selected differentially on the basis of their exposure status</w:t>
      </w:r>
      <w:r w:rsidR="00C222EE">
        <w:rPr>
          <w:rFonts w:cs="Kalinga"/>
        </w:rPr>
        <w:t xml:space="preserve"> (UNC25 Virus), this could affect the study.</w:t>
      </w:r>
      <w:r w:rsidR="00193628" w:rsidRPr="00193628">
        <w:rPr>
          <w:rFonts w:cs="Kalinga"/>
        </w:rPr>
        <w:t xml:space="preserve"> </w:t>
      </w:r>
      <w:r w:rsidR="00193628">
        <w:rPr>
          <w:rFonts w:cs="Kalinga"/>
        </w:rPr>
        <w:t xml:space="preserve">Since </w:t>
      </w:r>
      <w:r w:rsidR="00193628" w:rsidRPr="00193628">
        <w:rPr>
          <w:rFonts w:cs="Kalinga"/>
        </w:rPr>
        <w:t xml:space="preserve">both </w:t>
      </w:r>
      <w:r w:rsidR="001638EC">
        <w:rPr>
          <w:rFonts w:cs="Kalinga"/>
        </w:rPr>
        <w:t xml:space="preserve">the </w:t>
      </w:r>
      <w:r w:rsidR="008F6181">
        <w:rPr>
          <w:rFonts w:cs="Kalinga"/>
        </w:rPr>
        <w:t xml:space="preserve">exposure, </w:t>
      </w:r>
      <w:r w:rsidR="001638EC">
        <w:rPr>
          <w:rFonts w:cs="Kalinga"/>
        </w:rPr>
        <w:t>UNC25 Virus</w:t>
      </w:r>
      <w:r w:rsidR="00193628" w:rsidRPr="00193628">
        <w:rPr>
          <w:rFonts w:cs="Kalinga"/>
        </w:rPr>
        <w:t xml:space="preserve"> and</w:t>
      </w:r>
      <w:r w:rsidR="001638EC">
        <w:rPr>
          <w:rFonts w:cs="Kalinga"/>
        </w:rPr>
        <w:t xml:space="preserve"> the disease, cancer</w:t>
      </w:r>
      <w:r w:rsidR="00193628" w:rsidRPr="00193628">
        <w:rPr>
          <w:rFonts w:cs="Kalinga"/>
        </w:rPr>
        <w:t xml:space="preserve"> have occurred by the time the patient is recruited into the study</w:t>
      </w:r>
      <w:r w:rsidR="00C222EE">
        <w:rPr>
          <w:rFonts w:cs="Kalinga"/>
        </w:rPr>
        <w:t xml:space="preserve"> this would be a significant possibility in a regular case-control study.</w:t>
      </w:r>
    </w:p>
    <w:p w14:paraId="1537F18A" w14:textId="77777777" w:rsidR="00854212" w:rsidRDefault="00854212" w:rsidP="00531B36">
      <w:pPr>
        <w:rPr>
          <w:rFonts w:cs="Kalinga"/>
        </w:rPr>
      </w:pPr>
    </w:p>
    <w:p w14:paraId="66B7368C" w14:textId="66172897" w:rsidR="00827F58" w:rsidRPr="00680431" w:rsidRDefault="00827F58" w:rsidP="00BD02E1">
      <w:pPr>
        <w:pStyle w:val="ListParagraph"/>
        <w:numPr>
          <w:ilvl w:val="0"/>
          <w:numId w:val="12"/>
        </w:numPr>
        <w:rPr>
          <w:rFonts w:cs="Kalinga"/>
        </w:rPr>
      </w:pPr>
      <w:r w:rsidRPr="00680431">
        <w:rPr>
          <w:rFonts w:cs="Kalinga"/>
          <w:b/>
        </w:rPr>
        <w:t>Do you think, given the nested case control aspect of the study, that there would be selection bias? Explain why or why not.</w:t>
      </w:r>
    </w:p>
    <w:p w14:paraId="28C69E64" w14:textId="13B9D9B5" w:rsidR="00827F58" w:rsidRPr="00D82C41" w:rsidRDefault="00C63020" w:rsidP="00827F58">
      <w:pPr>
        <w:rPr>
          <w:rFonts w:cs="Kalinga"/>
        </w:rPr>
      </w:pPr>
      <w:r>
        <w:rPr>
          <w:rFonts w:cs="Kalinga"/>
        </w:rPr>
        <w:t>The nested design of this study helps control for selection bias that would be more likely in a regular case control study.</w:t>
      </w:r>
    </w:p>
    <w:p w14:paraId="2BDDBFAB" w14:textId="77777777" w:rsidR="00863D1A" w:rsidRPr="00680431" w:rsidRDefault="00863D1A" w:rsidP="00863D1A">
      <w:pPr>
        <w:rPr>
          <w:rFonts w:cs="Kalinga"/>
          <w:b/>
        </w:rPr>
      </w:pPr>
    </w:p>
    <w:p w14:paraId="127BD63A" w14:textId="77777777" w:rsidR="007F4BCF" w:rsidRPr="00680431" w:rsidRDefault="007F4BCF" w:rsidP="007F4BCF">
      <w:pPr>
        <w:rPr>
          <w:rFonts w:cs="Kalinga"/>
          <w:b/>
        </w:rPr>
      </w:pPr>
    </w:p>
    <w:p w14:paraId="26EFEE75" w14:textId="3FBA602B" w:rsidR="002B6F57" w:rsidRPr="00680431" w:rsidRDefault="005276FF" w:rsidP="00E53583">
      <w:pPr>
        <w:pStyle w:val="ListParagraph"/>
        <w:numPr>
          <w:ilvl w:val="0"/>
          <w:numId w:val="12"/>
        </w:numPr>
        <w:rPr>
          <w:rFonts w:cs="Kalinga"/>
          <w:b/>
        </w:rPr>
      </w:pPr>
      <w:r w:rsidRPr="00680431">
        <w:rPr>
          <w:rFonts w:cs="Kalinga"/>
          <w:b/>
        </w:rPr>
        <w:t>DAG1</w:t>
      </w:r>
      <w:r w:rsidR="00B602AB">
        <w:rPr>
          <w:rFonts w:cs="Kalinga"/>
          <w:b/>
        </w:rPr>
        <w:t xml:space="preserve">, Figure </w:t>
      </w:r>
      <w:r w:rsidR="00FA7096">
        <w:rPr>
          <w:rFonts w:cs="Kalinga"/>
          <w:b/>
        </w:rPr>
        <w:t>1</w:t>
      </w:r>
      <w:r w:rsidRPr="00680431">
        <w:rPr>
          <w:rFonts w:cs="Kalinga"/>
          <w:b/>
        </w:rPr>
        <w:t xml:space="preserve">: </w:t>
      </w:r>
      <w:r w:rsidR="002B2CC1" w:rsidRPr="00680431">
        <w:rPr>
          <w:rFonts w:cs="Kalinga"/>
          <w:b/>
        </w:rPr>
        <w:t xml:space="preserve">In your literature review on UNC 25 virus and cancer, you </w:t>
      </w:r>
      <w:r w:rsidRPr="00680431">
        <w:rPr>
          <w:rFonts w:cs="Kalinga"/>
          <w:b/>
        </w:rPr>
        <w:t>came</w:t>
      </w:r>
      <w:r w:rsidR="002B2CC1" w:rsidRPr="00680431">
        <w:rPr>
          <w:rFonts w:cs="Kalinga"/>
          <w:b/>
        </w:rPr>
        <w:t xml:space="preserve"> across the DAG belo</w:t>
      </w:r>
      <w:r w:rsidR="005A5C29" w:rsidRPr="00680431">
        <w:rPr>
          <w:rFonts w:cs="Kalinga"/>
          <w:b/>
        </w:rPr>
        <w:t xml:space="preserve">w which illustrates how a </w:t>
      </w:r>
      <w:r w:rsidR="002B2CC1" w:rsidRPr="00680431">
        <w:rPr>
          <w:rFonts w:cs="Kalinga"/>
          <w:b/>
        </w:rPr>
        <w:t>research</w:t>
      </w:r>
      <w:r w:rsidR="005A5C29" w:rsidRPr="00680431">
        <w:rPr>
          <w:rFonts w:cs="Kalinga"/>
          <w:b/>
        </w:rPr>
        <w:t xml:space="preserve"> team</w:t>
      </w:r>
      <w:r w:rsidR="007824F0" w:rsidRPr="00680431">
        <w:rPr>
          <w:rFonts w:cs="Kalinga"/>
          <w:b/>
        </w:rPr>
        <w:t xml:space="preserve"> conceptualized</w:t>
      </w:r>
      <w:r w:rsidR="00863D1A" w:rsidRPr="00680431">
        <w:rPr>
          <w:rFonts w:cs="Kalinga"/>
          <w:b/>
        </w:rPr>
        <w:t xml:space="preserve"> the </w:t>
      </w:r>
      <w:r w:rsidR="007824F0" w:rsidRPr="00680431">
        <w:rPr>
          <w:rFonts w:cs="Kalinga"/>
          <w:b/>
        </w:rPr>
        <w:t>relationship</w:t>
      </w:r>
      <w:r w:rsidR="00863D1A" w:rsidRPr="00680431">
        <w:rPr>
          <w:rFonts w:cs="Kalinga"/>
          <w:b/>
        </w:rPr>
        <w:t xml:space="preserve"> between </w:t>
      </w:r>
      <w:r w:rsidR="00F406E6" w:rsidRPr="00680431">
        <w:rPr>
          <w:rFonts w:cs="Kalinga"/>
          <w:b/>
        </w:rPr>
        <w:t>UNC25 virus</w:t>
      </w:r>
      <w:r w:rsidR="00863D1A" w:rsidRPr="00680431">
        <w:rPr>
          <w:rFonts w:cs="Kalinga"/>
          <w:b/>
        </w:rPr>
        <w:t xml:space="preserve"> and cancer</w:t>
      </w:r>
      <w:r w:rsidR="00734A05" w:rsidRPr="00680431">
        <w:rPr>
          <w:rFonts w:cs="Kalinga"/>
          <w:b/>
        </w:rPr>
        <w:t xml:space="preserve">.  </w:t>
      </w:r>
      <w:r w:rsidR="007824F0" w:rsidRPr="00680431">
        <w:rPr>
          <w:rFonts w:cs="Kalinga"/>
          <w:b/>
        </w:rPr>
        <w:t xml:space="preserve">Identify </w:t>
      </w:r>
      <w:r w:rsidR="00F406E6" w:rsidRPr="00680431">
        <w:rPr>
          <w:rFonts w:cs="Kalinga"/>
          <w:b/>
        </w:rPr>
        <w:t xml:space="preserve">each variable </w:t>
      </w:r>
      <w:r w:rsidR="007824F0" w:rsidRPr="00680431">
        <w:rPr>
          <w:rFonts w:cs="Kalinga"/>
          <w:b/>
        </w:rPr>
        <w:t xml:space="preserve">as either </w:t>
      </w:r>
      <w:r w:rsidR="00F406E6" w:rsidRPr="00680431">
        <w:rPr>
          <w:rFonts w:cs="Kalinga"/>
          <w:b/>
        </w:rPr>
        <w:t xml:space="preserve">a </w:t>
      </w:r>
      <w:r w:rsidR="007824F0" w:rsidRPr="00680431">
        <w:rPr>
          <w:rFonts w:cs="Kalinga"/>
          <w:b/>
        </w:rPr>
        <w:t>confounder, mediator, or modifier</w:t>
      </w:r>
      <w:r w:rsidR="00A37E60" w:rsidRPr="00680431">
        <w:rPr>
          <w:rFonts w:cs="Kalinga"/>
          <w:b/>
        </w:rPr>
        <w:t xml:space="preserve"> or none of these options</w:t>
      </w:r>
      <w:r w:rsidR="005A5C29" w:rsidRPr="00680431">
        <w:rPr>
          <w:rFonts w:cs="Kalinga"/>
          <w:b/>
        </w:rPr>
        <w:t>.</w:t>
      </w:r>
    </w:p>
    <w:p w14:paraId="4DF9F490" w14:textId="5E8F3B11" w:rsidR="00E53583" w:rsidRPr="00FA7096" w:rsidRDefault="00E53583" w:rsidP="00E53583">
      <w:pPr>
        <w:pStyle w:val="ListParagraph"/>
        <w:numPr>
          <w:ilvl w:val="1"/>
          <w:numId w:val="12"/>
        </w:numPr>
        <w:rPr>
          <w:rFonts w:cs="Kalinga"/>
          <w:b/>
        </w:rPr>
      </w:pPr>
      <w:r w:rsidRPr="00FA7096">
        <w:rPr>
          <w:rFonts w:cs="Kalinga"/>
          <w:b/>
        </w:rPr>
        <w:t>Age</w:t>
      </w:r>
      <w:r w:rsidR="00FA7096">
        <w:rPr>
          <w:rFonts w:cs="Kalinga"/>
          <w:b/>
        </w:rPr>
        <w:t xml:space="preserve"> </w:t>
      </w:r>
      <w:r w:rsidR="00B40E53">
        <w:rPr>
          <w:rFonts w:cs="Kalinga"/>
        </w:rPr>
        <w:t>confounder</w:t>
      </w:r>
    </w:p>
    <w:p w14:paraId="69E1E2BA" w14:textId="3A2FCB03" w:rsidR="00E53583" w:rsidRPr="00FA7096" w:rsidRDefault="00E53583" w:rsidP="00E53583">
      <w:pPr>
        <w:pStyle w:val="ListParagraph"/>
        <w:numPr>
          <w:ilvl w:val="1"/>
          <w:numId w:val="12"/>
        </w:numPr>
        <w:rPr>
          <w:rFonts w:cs="Kalinga"/>
          <w:b/>
        </w:rPr>
      </w:pPr>
      <w:r w:rsidRPr="00FA7096">
        <w:rPr>
          <w:rFonts w:cs="Kalinga"/>
          <w:b/>
        </w:rPr>
        <w:t>Sex</w:t>
      </w:r>
      <w:r w:rsidR="00FA7096">
        <w:rPr>
          <w:rFonts w:cs="Kalinga"/>
          <w:b/>
        </w:rPr>
        <w:t xml:space="preserve"> </w:t>
      </w:r>
      <w:r w:rsidR="00B52899">
        <w:rPr>
          <w:rFonts w:cs="Kalinga"/>
        </w:rPr>
        <w:t>confounder</w:t>
      </w:r>
    </w:p>
    <w:p w14:paraId="00C0A362" w14:textId="61A791C4" w:rsidR="00E53583" w:rsidRPr="00FA7096" w:rsidRDefault="00E53583" w:rsidP="00E53583">
      <w:pPr>
        <w:pStyle w:val="ListParagraph"/>
        <w:numPr>
          <w:ilvl w:val="1"/>
          <w:numId w:val="12"/>
        </w:numPr>
        <w:rPr>
          <w:rFonts w:cs="Kalinga"/>
          <w:b/>
        </w:rPr>
      </w:pPr>
      <w:r w:rsidRPr="00FA7096">
        <w:rPr>
          <w:rFonts w:cs="Kalinga"/>
          <w:b/>
        </w:rPr>
        <w:t>Depressed immune status</w:t>
      </w:r>
      <w:r w:rsidR="00B52899">
        <w:rPr>
          <w:rFonts w:cs="Kalinga"/>
          <w:b/>
        </w:rPr>
        <w:t xml:space="preserve"> </w:t>
      </w:r>
      <w:r w:rsidR="00B52899">
        <w:rPr>
          <w:rFonts w:cs="Kalinga"/>
        </w:rPr>
        <w:t>mediator</w:t>
      </w:r>
      <w:r w:rsidR="00A05F6F" w:rsidRPr="00FA7096">
        <w:rPr>
          <w:rFonts w:cs="Kalinga"/>
          <w:b/>
        </w:rPr>
        <w:t xml:space="preserve"> </w:t>
      </w:r>
      <w:r w:rsidR="00FA7096">
        <w:rPr>
          <w:rFonts w:cs="Kalinga"/>
          <w:b/>
        </w:rPr>
        <w:t xml:space="preserve"> </w:t>
      </w:r>
    </w:p>
    <w:p w14:paraId="19E9850A" w14:textId="77777777" w:rsidR="00734A05" w:rsidRPr="00680431" w:rsidRDefault="00734A05" w:rsidP="007F4BCF">
      <w:pPr>
        <w:rPr>
          <w:rFonts w:cs="Kalinga"/>
        </w:rPr>
      </w:pPr>
    </w:p>
    <w:p w14:paraId="1491EF42" w14:textId="4A4ABBF4" w:rsidR="007F4BCF" w:rsidRPr="00680431" w:rsidRDefault="007F4BCF" w:rsidP="007F4BCF">
      <w:pPr>
        <w:rPr>
          <w:rFonts w:cs="Kalinga"/>
        </w:rPr>
      </w:pPr>
      <w:r w:rsidRPr="00680431">
        <w:rPr>
          <w:rFonts w:cs="Kalinga"/>
        </w:rPr>
        <w:t>Figure 1. Directed Acyclic Graph for UNC25 virus and Cancer.</w:t>
      </w:r>
    </w:p>
    <w:p w14:paraId="6F1BB23E" w14:textId="77777777" w:rsidR="007F4BCF" w:rsidRPr="00680431" w:rsidRDefault="007F4BCF" w:rsidP="007F4BCF">
      <w:pPr>
        <w:rPr>
          <w:rFonts w:cs="Kalinga"/>
          <w:b/>
        </w:rPr>
      </w:pPr>
    </w:p>
    <w:p w14:paraId="53578DC1" w14:textId="1CBA81A1" w:rsidR="007F4BCF" w:rsidRPr="00680431" w:rsidRDefault="00734A05" w:rsidP="00916B9D">
      <w:pPr>
        <w:rPr>
          <w:rFonts w:cs="Kalinga"/>
          <w:b/>
        </w:rPr>
      </w:pPr>
      <w:r w:rsidRPr="00680431">
        <w:rPr>
          <w:rFonts w:cs="Kalinga"/>
          <w:noProof/>
        </w:rPr>
        <w:drawing>
          <wp:inline distT="0" distB="0" distL="0" distR="0" wp14:anchorId="033D80DC" wp14:editId="69852806">
            <wp:extent cx="51530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200275"/>
                    </a:xfrm>
                    <a:prstGeom prst="rect">
                      <a:avLst/>
                    </a:prstGeom>
                  </pic:spPr>
                </pic:pic>
              </a:graphicData>
            </a:graphic>
          </wp:inline>
        </w:drawing>
      </w:r>
      <w:r w:rsidR="00436C27" w:rsidRPr="00680431">
        <w:rPr>
          <w:rFonts w:cs="Kalinga"/>
          <w:noProof/>
        </w:rPr>
        <mc:AlternateContent>
          <mc:Choice Requires="wps">
            <w:drawing>
              <wp:anchor distT="0" distB="0" distL="114300" distR="114300" simplePos="0" relativeHeight="251658242" behindDoc="1" locked="0" layoutInCell="1" allowOverlap="1" wp14:anchorId="633064D1" wp14:editId="3E2900BC">
                <wp:simplePos x="0" y="0"/>
                <wp:positionH relativeFrom="column">
                  <wp:posOffset>3118756</wp:posOffset>
                </wp:positionH>
                <wp:positionV relativeFrom="paragraph">
                  <wp:posOffset>1113790</wp:posOffset>
                </wp:positionV>
                <wp:extent cx="1073493" cy="455640"/>
                <wp:effectExtent l="0" t="0" r="0" b="0"/>
                <wp:wrapNone/>
                <wp:docPr id="178" name="Hexagon 178" hidden="1"/>
                <wp:cNvGraphicFramePr/>
                <a:graphic xmlns:a="http://schemas.openxmlformats.org/drawingml/2006/main">
                  <a:graphicData uri="http://schemas.microsoft.com/office/word/2010/wordprocessingShape">
                    <wps:wsp>
                      <wps:cNvSpPr/>
                      <wps:spPr>
                        <a:xfrm>
                          <a:off x="0" y="0"/>
                          <a:ext cx="1073493" cy="455640"/>
                        </a:xfrm>
                        <a:prstGeom prst="hexagon">
                          <a:avLst/>
                        </a:prstGeom>
                        <a:pattFill prst="pct5">
                          <a:fgClr>
                            <a:srgbClr val="5B9BD5"/>
                          </a:fgClr>
                          <a:bgClr>
                            <a:sysClr val="window" lastClr="FFFFFF"/>
                          </a:bgClr>
                        </a:pattFill>
                        <a:ln w="12700" cap="flat" cmpd="sng" algn="ctr">
                          <a:solidFill>
                            <a:srgbClr val="5B9BD5">
                              <a:shade val="50000"/>
                            </a:srgbClr>
                          </a:solidFill>
                          <a:prstDash val="solid"/>
                          <a:miter lim="800000"/>
                        </a:ln>
                        <a:effectLst/>
                      </wps:spPr>
                      <wps:bodyPr rtlCol="0" anchor="ctr"/>
                    </wps:wsp>
                  </a:graphicData>
                </a:graphic>
              </wp:anchor>
            </w:drawing>
          </mc:Choice>
          <mc:Fallback>
            <w:pict>
              <v:shapetype w14:anchorId="13C5397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8" o:spid="_x0000_s1026" type="#_x0000_t9" style="position:absolute;margin-left:245.55pt;margin-top:87.7pt;width:84.55pt;height:35.9pt;z-index:-251631616;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" adj="2292" fillcolor="#5b9bd5" strokecolor="#41719c" strokeweight="1pt">
                <v:fill r:id="rId8" o:title="" color2="window" type="pattern"/>
              </v:shape>
            </w:pict>
          </mc:Fallback>
        </mc:AlternateContent>
      </w:r>
      <w:r w:rsidR="00436C27" w:rsidRPr="00680431">
        <w:rPr>
          <w:rFonts w:cs="Kalinga"/>
          <w:noProof/>
        </w:rPr>
        <mc:AlternateContent>
          <mc:Choice Requires="wps">
            <w:drawing>
              <wp:anchor distT="0" distB="0" distL="114300" distR="114300" simplePos="0" relativeHeight="251658241" behindDoc="0" locked="0" layoutInCell="1" allowOverlap="1" wp14:anchorId="12C4C9CC" wp14:editId="460E113A">
                <wp:simplePos x="0" y="0"/>
                <wp:positionH relativeFrom="column">
                  <wp:posOffset>2228850</wp:posOffset>
                </wp:positionH>
                <wp:positionV relativeFrom="paragraph">
                  <wp:posOffset>1253490</wp:posOffset>
                </wp:positionV>
                <wp:extent cx="857250" cy="45719"/>
                <wp:effectExtent l="0" t="152400" r="0" b="183515"/>
                <wp:wrapNone/>
                <wp:docPr id="179" name="Straight Arrow Connector 179" hidden="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1016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0F4C9BB" id="_x0000_t32" coordsize="21600,21600" o:spt="32" o:oned="t" path="m,l21600,21600e" filled="f">
                <v:path arrowok="t" fillok="f" o:connecttype="none"/>
                <o:lock v:ext="edit" shapetype="t"/>
              </v:shapetype>
              <v:shape id="Straight Arrow Connector 179" o:spid="_x0000_s1026" type="#_x0000_t32" style="position:absolute;margin-left:175.5pt;margin-top:98.7pt;width:67.5pt;height:3.6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" strokecolor="#5b9bd5" strokeweight="8pt">
                <v:stroke endarrow="block" joinstyle="miter"/>
              </v:shape>
            </w:pict>
          </mc:Fallback>
        </mc:AlternateContent>
      </w:r>
      <w:r w:rsidR="00436C27" w:rsidRPr="00680431">
        <w:rPr>
          <w:rFonts w:cs="Kalinga"/>
          <w:noProof/>
        </w:rPr>
        <mc:AlternateContent>
          <mc:Choice Requires="wps">
            <w:drawing>
              <wp:anchor distT="0" distB="0" distL="114300" distR="114300" simplePos="0" relativeHeight="251658240" behindDoc="0" locked="0" layoutInCell="1" allowOverlap="1" wp14:anchorId="5D50BB5A" wp14:editId="24B7AB40">
                <wp:simplePos x="0" y="0"/>
                <wp:positionH relativeFrom="column">
                  <wp:posOffset>1312762</wp:posOffset>
                </wp:positionH>
                <wp:positionV relativeFrom="paragraph">
                  <wp:posOffset>1113690</wp:posOffset>
                </wp:positionV>
                <wp:extent cx="968789" cy="515634"/>
                <wp:effectExtent l="0" t="0" r="0" b="0"/>
                <wp:wrapNone/>
                <wp:docPr id="177" name="Text Box 177" hidden="1"/>
                <wp:cNvGraphicFramePr/>
                <a:graphic xmlns:a="http://schemas.openxmlformats.org/drawingml/2006/main">
                  <a:graphicData uri="http://schemas.microsoft.com/office/word/2010/wordprocessingShape">
                    <wps:wsp>
                      <wps:cNvSpPr txBox="1"/>
                      <wps:spPr>
                        <a:xfrm>
                          <a:off x="0" y="0"/>
                          <a:ext cx="968789" cy="515634"/>
                        </a:xfrm>
                        <a:prstGeom prst="rect">
                          <a:avLst/>
                        </a:prstGeom>
                        <a:noFill/>
                      </wps:spPr>
                      <wps:txbx>
                        <w:txbxContent>
                          <w:p w14:paraId="45DF65AD" w14:textId="651ECA4B" w:rsidR="00DD4660" w:rsidRDefault="00DD4660" w:rsidP="00436C27">
                            <w:pPr>
                              <w:pStyle w:val="NormalWeb"/>
                              <w:spacing w:before="0" w:beforeAutospacing="0" w:after="0" w:afterAutospacing="0"/>
                            </w:pPr>
                            <w:r>
                              <w:rPr>
                                <w:rFonts w:asciiTheme="minorHAnsi" w:hAnsi="Calibri" w:cstheme="minorBidi"/>
                                <w:color w:val="000000" w:themeColor="text1"/>
                                <w:kern w:val="24"/>
                                <w:sz w:val="36"/>
                                <w:szCs w:val="36"/>
                              </w:rPr>
                              <w:t>UNC 25</w:t>
                            </w:r>
                          </w:p>
                        </w:txbxContent>
                      </wps:txbx>
                      <wps:bodyPr wrap="square" rtlCol="0">
                        <a:noAutofit/>
                      </wps:bodyPr>
                    </wps:wsp>
                  </a:graphicData>
                </a:graphic>
                <wp14:sizeRelH relativeFrom="margin">
                  <wp14:pctWidth>0</wp14:pctWidth>
                </wp14:sizeRelH>
              </wp:anchor>
            </w:drawing>
          </mc:Choice>
          <mc:Fallback>
            <w:pict>
              <v:shapetype w14:anchorId="5D50BB5A" id="_x0000_t202" coordsize="21600,21600" o:spt="202" path="m,l,21600r21600,l21600,xe">
                <v:stroke joinstyle="miter"/>
                <v:path gradientshapeok="t" o:connecttype="rect"/>
              </v:shapetype>
              <v:shape id="Text Box 177" o:spid="_x0000_s1026" type="#_x0000_t202" style="position:absolute;margin-left:103.35pt;margin-top:87.7pt;width:76.3pt;height:40.6pt;z-index:251658240;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" filled="f" stroked="f">
                <v:textbox>
                  <w:txbxContent>
                    <w:p w14:paraId="45DF65AD" w14:textId="651ECA4B" w:rsidR="00DD4660" w:rsidRDefault="00DD4660" w:rsidP="00436C27">
                      <w:pPr>
                        <w:pStyle w:val="NormalWeb"/>
                        <w:spacing w:before="0" w:beforeAutospacing="0" w:after="0" w:afterAutospacing="0"/>
                      </w:pPr>
                      <w:r>
                        <w:rPr>
                          <w:rFonts w:asciiTheme="minorHAnsi" w:hAnsi="Calibri" w:cstheme="minorBidi"/>
                          <w:color w:val="000000" w:themeColor="text1"/>
                          <w:kern w:val="24"/>
                          <w:sz w:val="36"/>
                          <w:szCs w:val="36"/>
                        </w:rPr>
                        <w:t>UNC 25</w:t>
                      </w:r>
                    </w:p>
                  </w:txbxContent>
                </v:textbox>
              </v:shape>
            </w:pict>
          </mc:Fallback>
        </mc:AlternateContent>
      </w:r>
    </w:p>
    <w:p w14:paraId="3E6E839F" w14:textId="77777777" w:rsidR="002B2CC1" w:rsidRPr="00680431" w:rsidRDefault="002B2CC1" w:rsidP="00863D1A">
      <w:pPr>
        <w:rPr>
          <w:rFonts w:cs="Kalinga"/>
          <w:highlight w:val="yellow"/>
        </w:rPr>
      </w:pPr>
    </w:p>
    <w:p w14:paraId="6914D028" w14:textId="5E828F8E" w:rsidR="005A5C29" w:rsidRPr="00680431" w:rsidRDefault="005A5C29" w:rsidP="00863D1A">
      <w:pPr>
        <w:rPr>
          <w:rFonts w:cs="Kalinga"/>
        </w:rPr>
      </w:pPr>
    </w:p>
    <w:p w14:paraId="288F797B" w14:textId="78504935" w:rsidR="005276FF" w:rsidRPr="00680431" w:rsidRDefault="005276FF" w:rsidP="00E53583">
      <w:pPr>
        <w:pStyle w:val="ListParagraph"/>
        <w:numPr>
          <w:ilvl w:val="0"/>
          <w:numId w:val="12"/>
        </w:numPr>
        <w:rPr>
          <w:rFonts w:cs="Kalinga"/>
          <w:b/>
        </w:rPr>
      </w:pPr>
      <w:r w:rsidRPr="00680431">
        <w:rPr>
          <w:rFonts w:cs="Kalinga"/>
          <w:b/>
        </w:rPr>
        <w:t>DAG2</w:t>
      </w:r>
      <w:r w:rsidR="00B602AB">
        <w:rPr>
          <w:rFonts w:cs="Kalinga"/>
          <w:b/>
        </w:rPr>
        <w:t>, Figure 2</w:t>
      </w:r>
      <w:r w:rsidRPr="00680431">
        <w:rPr>
          <w:rFonts w:cs="Kalinga"/>
          <w:b/>
        </w:rPr>
        <w:t xml:space="preserve">: In your literature review on UNC 25 virus and cancer, you came across </w:t>
      </w:r>
      <w:r w:rsidR="00827F58" w:rsidRPr="00680431">
        <w:rPr>
          <w:rFonts w:cs="Kalinga"/>
          <w:b/>
        </w:rPr>
        <w:t>a different</w:t>
      </w:r>
      <w:r w:rsidRPr="00680431">
        <w:rPr>
          <w:rFonts w:cs="Kalinga"/>
          <w:b/>
        </w:rPr>
        <w:t xml:space="preserve"> DAG</w:t>
      </w:r>
      <w:r w:rsidR="00827F58" w:rsidRPr="00680431">
        <w:rPr>
          <w:rFonts w:cs="Kalinga"/>
          <w:b/>
        </w:rPr>
        <w:t>,</w:t>
      </w:r>
      <w:r w:rsidRPr="00680431">
        <w:rPr>
          <w:rFonts w:cs="Kalinga"/>
          <w:b/>
        </w:rPr>
        <w:t xml:space="preserve"> below</w:t>
      </w:r>
      <w:r w:rsidR="00827F58" w:rsidRPr="00680431">
        <w:rPr>
          <w:rFonts w:cs="Kalinga"/>
          <w:b/>
        </w:rPr>
        <w:t>,</w:t>
      </w:r>
      <w:r w:rsidRPr="00680431">
        <w:rPr>
          <w:rFonts w:cs="Kalinga"/>
          <w:b/>
        </w:rPr>
        <w:t xml:space="preserve"> which illustrates how a research team conceptualized the relationship between UNC25 virus and cancer with respect to age, and sex. </w:t>
      </w:r>
      <w:r w:rsidR="0045715A" w:rsidRPr="00680431">
        <w:rPr>
          <w:rFonts w:cs="Kalinga"/>
          <w:b/>
        </w:rPr>
        <w:t xml:space="preserve">  </w:t>
      </w:r>
      <w:r w:rsidRPr="00680431">
        <w:rPr>
          <w:rFonts w:cs="Kalinga"/>
          <w:b/>
        </w:rPr>
        <w:t>Identify each variable as either a confounder, mediator, or modifier</w:t>
      </w:r>
      <w:r w:rsidR="00A37E60" w:rsidRPr="00680431">
        <w:rPr>
          <w:rFonts w:cs="Kalinga"/>
          <w:b/>
        </w:rPr>
        <w:t>, or none of these options</w:t>
      </w:r>
      <w:r w:rsidRPr="00680431">
        <w:rPr>
          <w:rFonts w:cs="Kalinga"/>
          <w:b/>
        </w:rPr>
        <w:t>.</w:t>
      </w:r>
    </w:p>
    <w:p w14:paraId="0F02F663" w14:textId="0CB078E4" w:rsidR="00E53583" w:rsidRPr="00FA7096" w:rsidRDefault="00E53583" w:rsidP="00E53583">
      <w:pPr>
        <w:pStyle w:val="ListParagraph"/>
        <w:numPr>
          <w:ilvl w:val="1"/>
          <w:numId w:val="12"/>
        </w:numPr>
        <w:rPr>
          <w:rFonts w:cs="Kalinga"/>
          <w:b/>
        </w:rPr>
      </w:pPr>
      <w:r w:rsidRPr="00FA7096">
        <w:rPr>
          <w:rFonts w:cs="Kalinga"/>
          <w:b/>
        </w:rPr>
        <w:t>Sex</w:t>
      </w:r>
      <w:r w:rsidR="004E233F">
        <w:rPr>
          <w:rFonts w:cs="Kalinga"/>
          <w:b/>
        </w:rPr>
        <w:t xml:space="preserve"> </w:t>
      </w:r>
      <w:r w:rsidR="004E233F">
        <w:rPr>
          <w:rFonts w:cs="Kalinga"/>
        </w:rPr>
        <w:t>confounder</w:t>
      </w:r>
    </w:p>
    <w:p w14:paraId="31850E73" w14:textId="10FF1D57" w:rsidR="00E53583" w:rsidRPr="00FA7096" w:rsidRDefault="00E53583" w:rsidP="00E53583">
      <w:pPr>
        <w:pStyle w:val="ListParagraph"/>
        <w:numPr>
          <w:ilvl w:val="1"/>
          <w:numId w:val="12"/>
        </w:numPr>
        <w:rPr>
          <w:rFonts w:cs="Kalinga"/>
          <w:b/>
        </w:rPr>
      </w:pPr>
      <w:r w:rsidRPr="00FA7096">
        <w:rPr>
          <w:rFonts w:cs="Kalinga"/>
          <w:b/>
        </w:rPr>
        <w:t>Age</w:t>
      </w:r>
      <w:r w:rsidR="00FA7096" w:rsidRPr="00FA7096">
        <w:rPr>
          <w:rFonts w:cs="Kalinga"/>
          <w:b/>
        </w:rPr>
        <w:t xml:space="preserve"> </w:t>
      </w:r>
      <w:r w:rsidR="00512CFF">
        <w:rPr>
          <w:rFonts w:cs="Kalinga"/>
        </w:rPr>
        <w:t>modifier</w:t>
      </w:r>
    </w:p>
    <w:p w14:paraId="5394BA8F" w14:textId="4D5FAFDB" w:rsidR="00E53583" w:rsidRPr="00FA7096" w:rsidRDefault="00E53583" w:rsidP="00E53583">
      <w:pPr>
        <w:pStyle w:val="ListParagraph"/>
        <w:numPr>
          <w:ilvl w:val="1"/>
          <w:numId w:val="12"/>
        </w:numPr>
        <w:rPr>
          <w:rFonts w:cs="Kalinga"/>
          <w:b/>
        </w:rPr>
      </w:pPr>
      <w:r w:rsidRPr="00FA7096">
        <w:rPr>
          <w:rFonts w:cs="Kalinga"/>
          <w:b/>
        </w:rPr>
        <w:t>Education</w:t>
      </w:r>
      <w:r w:rsidR="00512CFF">
        <w:rPr>
          <w:rFonts w:cs="Kalinga"/>
          <w:b/>
        </w:rPr>
        <w:t xml:space="preserve"> </w:t>
      </w:r>
      <w:r w:rsidR="00512CFF">
        <w:rPr>
          <w:rFonts w:cs="Kalinga"/>
        </w:rPr>
        <w:t>none of these</w:t>
      </w:r>
    </w:p>
    <w:p w14:paraId="2334391B" w14:textId="77777777" w:rsidR="005276FF" w:rsidRPr="00680431" w:rsidRDefault="005276FF" w:rsidP="005276FF">
      <w:pPr>
        <w:rPr>
          <w:rFonts w:cs="Kalinga"/>
          <w:b/>
        </w:rPr>
      </w:pPr>
    </w:p>
    <w:p w14:paraId="257F76FC" w14:textId="3484C23A" w:rsidR="005276FF" w:rsidRPr="00680431" w:rsidRDefault="005276FF" w:rsidP="005276FF">
      <w:pPr>
        <w:rPr>
          <w:rFonts w:cs="Kalinga"/>
        </w:rPr>
      </w:pPr>
      <w:r w:rsidRPr="00680431">
        <w:rPr>
          <w:rFonts w:cs="Kalinga"/>
        </w:rPr>
        <w:t xml:space="preserve">Figure </w:t>
      </w:r>
      <w:r w:rsidR="00734A05" w:rsidRPr="00680431">
        <w:rPr>
          <w:rFonts w:cs="Kalinga"/>
        </w:rPr>
        <w:t>2</w:t>
      </w:r>
      <w:r w:rsidRPr="00680431">
        <w:rPr>
          <w:rFonts w:cs="Kalinga"/>
        </w:rPr>
        <w:t>. Directed Acyclic Graph for UNC25 virus and Cancer.</w:t>
      </w:r>
    </w:p>
    <w:p w14:paraId="2604618A" w14:textId="77777777" w:rsidR="005276FF" w:rsidRPr="00680431" w:rsidRDefault="005276FF" w:rsidP="005276FF">
      <w:pPr>
        <w:rPr>
          <w:rFonts w:cs="Kalinga"/>
          <w:b/>
        </w:rPr>
      </w:pPr>
    </w:p>
    <w:p w14:paraId="5D9E6B3D" w14:textId="1FA15D55" w:rsidR="00863D1A" w:rsidRPr="00144AA7" w:rsidRDefault="00734A05" w:rsidP="006A3916">
      <w:pPr>
        <w:rPr>
          <w:rFonts w:cs="Kalinga"/>
          <w:highlight w:val="yellow"/>
        </w:rPr>
      </w:pPr>
      <w:r w:rsidRPr="00680431">
        <w:rPr>
          <w:rFonts w:cs="Kalinga"/>
          <w:noProof/>
        </w:rPr>
        <w:drawing>
          <wp:inline distT="0" distB="0" distL="0" distR="0" wp14:anchorId="538D3C06" wp14:editId="6C449E60">
            <wp:extent cx="4038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466975"/>
                    </a:xfrm>
                    <a:prstGeom prst="rect">
                      <a:avLst/>
                    </a:prstGeom>
                  </pic:spPr>
                </pic:pic>
              </a:graphicData>
            </a:graphic>
          </wp:inline>
        </w:drawing>
      </w:r>
      <w:r w:rsidR="005276FF" w:rsidRPr="00680431">
        <w:rPr>
          <w:rFonts w:cs="Kalinga"/>
          <w:noProof/>
        </w:rPr>
        <mc:AlternateContent>
          <mc:Choice Requires="wps">
            <w:drawing>
              <wp:anchor distT="0" distB="0" distL="114300" distR="114300" simplePos="0" relativeHeight="251658245" behindDoc="1" locked="0" layoutInCell="1" allowOverlap="1" wp14:anchorId="022052A2" wp14:editId="635F60A2">
                <wp:simplePos x="0" y="0"/>
                <wp:positionH relativeFrom="column">
                  <wp:posOffset>3118756</wp:posOffset>
                </wp:positionH>
                <wp:positionV relativeFrom="paragraph">
                  <wp:posOffset>1113790</wp:posOffset>
                </wp:positionV>
                <wp:extent cx="1073493" cy="455640"/>
                <wp:effectExtent l="0" t="0" r="0" b="0"/>
                <wp:wrapNone/>
                <wp:docPr id="108" name="Hexagon 108" hidden="1"/>
                <wp:cNvGraphicFramePr/>
                <a:graphic xmlns:a="http://schemas.openxmlformats.org/drawingml/2006/main">
                  <a:graphicData uri="http://schemas.microsoft.com/office/word/2010/wordprocessingShape">
                    <wps:wsp>
                      <wps:cNvSpPr/>
                      <wps:spPr>
                        <a:xfrm>
                          <a:off x="0" y="0"/>
                          <a:ext cx="1073493" cy="455640"/>
                        </a:xfrm>
                        <a:prstGeom prst="hexagon">
                          <a:avLst/>
                        </a:prstGeom>
                        <a:pattFill prst="pct5">
                          <a:fgClr>
                            <a:srgbClr val="5B9BD5"/>
                          </a:fgClr>
                          <a:bgClr>
                            <a:sysClr val="window" lastClr="FFFFFF"/>
                          </a:bgClr>
                        </a:pattFill>
                        <a:ln w="12700" cap="flat" cmpd="sng" algn="ctr">
                          <a:solidFill>
                            <a:srgbClr val="5B9BD5">
                              <a:shade val="50000"/>
                            </a:srgbClr>
                          </a:solidFill>
                          <a:prstDash val="solid"/>
                          <a:miter lim="800000"/>
                        </a:ln>
                        <a:effectLst/>
                      </wps:spPr>
                      <wps:bodyPr rtlCol="0" anchor="ctr"/>
                    </wps:wsp>
                  </a:graphicData>
                </a:graphic>
              </wp:anchor>
            </w:drawing>
          </mc:Choice>
          <mc:Fallback>
            <w:pict>
              <v:shape w14:anchorId="03C870F9" id="Hexagon 108" o:spid="_x0000_s1026" type="#_x0000_t9" style="position:absolute;margin-left:245.55pt;margin-top:87.7pt;width:84.55pt;height:35.9pt;z-index:-251602944;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" adj="2292" fillcolor="#5b9bd5" strokecolor="#41719c" strokeweight="1pt">
                <v:fill r:id="rId8" o:title="" color2="window" type="pattern"/>
              </v:shape>
            </w:pict>
          </mc:Fallback>
        </mc:AlternateContent>
      </w:r>
      <w:r w:rsidR="005276FF" w:rsidRPr="00680431">
        <w:rPr>
          <w:rFonts w:cs="Kalinga"/>
          <w:noProof/>
        </w:rPr>
        <mc:AlternateContent>
          <mc:Choice Requires="wps">
            <w:drawing>
              <wp:anchor distT="0" distB="0" distL="114300" distR="114300" simplePos="0" relativeHeight="251658244" behindDoc="0" locked="0" layoutInCell="1" allowOverlap="1" wp14:anchorId="28D1103D" wp14:editId="7768B0C6">
                <wp:simplePos x="0" y="0"/>
                <wp:positionH relativeFrom="column">
                  <wp:posOffset>2228850</wp:posOffset>
                </wp:positionH>
                <wp:positionV relativeFrom="paragraph">
                  <wp:posOffset>1253490</wp:posOffset>
                </wp:positionV>
                <wp:extent cx="857250" cy="45719"/>
                <wp:effectExtent l="0" t="152400" r="0" b="183515"/>
                <wp:wrapNone/>
                <wp:docPr id="109" name="Straight Arrow Connector 109" hidden="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1016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3C47E0" id="Straight Arrow Connector 109" o:spid="_x0000_s1026" type="#_x0000_t32" style="position:absolute;margin-left:175.5pt;margin-top:98.7pt;width:67.5pt;height:3.6pt;z-index:25171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" strokecolor="#5b9bd5" strokeweight="8pt">
                <v:stroke endarrow="block" joinstyle="miter"/>
              </v:shape>
            </w:pict>
          </mc:Fallback>
        </mc:AlternateContent>
      </w:r>
      <w:r w:rsidR="005276FF" w:rsidRPr="00680431">
        <w:rPr>
          <w:rFonts w:cs="Kalinga"/>
          <w:noProof/>
        </w:rPr>
        <mc:AlternateContent>
          <mc:Choice Requires="wps">
            <w:drawing>
              <wp:anchor distT="0" distB="0" distL="114300" distR="114300" simplePos="0" relativeHeight="251658243" behindDoc="0" locked="0" layoutInCell="1" allowOverlap="1" wp14:anchorId="06529A1D" wp14:editId="29EEF984">
                <wp:simplePos x="0" y="0"/>
                <wp:positionH relativeFrom="column">
                  <wp:posOffset>1312762</wp:posOffset>
                </wp:positionH>
                <wp:positionV relativeFrom="paragraph">
                  <wp:posOffset>1113690</wp:posOffset>
                </wp:positionV>
                <wp:extent cx="968789" cy="515634"/>
                <wp:effectExtent l="0" t="0" r="0" b="0"/>
                <wp:wrapNone/>
                <wp:docPr id="110" name="Text Box 110" hidden="1"/>
                <wp:cNvGraphicFramePr/>
                <a:graphic xmlns:a="http://schemas.openxmlformats.org/drawingml/2006/main">
                  <a:graphicData uri="http://schemas.microsoft.com/office/word/2010/wordprocessingShape">
                    <wps:wsp>
                      <wps:cNvSpPr txBox="1"/>
                      <wps:spPr>
                        <a:xfrm>
                          <a:off x="0" y="0"/>
                          <a:ext cx="968789" cy="515634"/>
                        </a:xfrm>
                        <a:prstGeom prst="rect">
                          <a:avLst/>
                        </a:prstGeom>
                        <a:noFill/>
                      </wps:spPr>
                      <wps:txbx>
                        <w:txbxContent>
                          <w:p w14:paraId="372B6343" w14:textId="77777777" w:rsidR="00DD4660" w:rsidRDefault="00DD4660" w:rsidP="005276FF">
                            <w:pPr>
                              <w:pStyle w:val="NormalWeb"/>
                              <w:spacing w:before="0" w:beforeAutospacing="0" w:after="0" w:afterAutospacing="0"/>
                            </w:pPr>
                            <w:r>
                              <w:rPr>
                                <w:rFonts w:asciiTheme="minorHAnsi" w:hAnsi="Calibri" w:cstheme="minorBidi"/>
                                <w:color w:val="000000" w:themeColor="text1"/>
                                <w:kern w:val="24"/>
                                <w:sz w:val="36"/>
                                <w:szCs w:val="36"/>
                              </w:rPr>
                              <w:t>UNC 25</w:t>
                            </w:r>
                          </w:p>
                        </w:txbxContent>
                      </wps:txbx>
                      <wps:bodyPr wrap="square" rtlCol="0">
                        <a:noAutofit/>
                      </wps:bodyPr>
                    </wps:wsp>
                  </a:graphicData>
                </a:graphic>
                <wp14:sizeRelH relativeFrom="margin">
                  <wp14:pctWidth>0</wp14:pctWidth>
                </wp14:sizeRelH>
              </wp:anchor>
            </w:drawing>
          </mc:Choice>
          <mc:Fallback>
            <w:pict>
              <v:shape w14:anchorId="06529A1D" id="Text Box 110" o:spid="_x0000_s1027" type="#_x0000_t202" style="position:absolute;margin-left:103.35pt;margin-top:87.7pt;width:76.3pt;height:40.6pt;z-index:251658243;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" filled="f" stroked="f">
                <v:textbox>
                  <w:txbxContent>
                    <w:p w14:paraId="372B6343" w14:textId="77777777" w:rsidR="00DD4660" w:rsidRDefault="00DD4660" w:rsidP="005276FF">
                      <w:pPr>
                        <w:pStyle w:val="NormalWeb"/>
                        <w:spacing w:before="0" w:beforeAutospacing="0" w:after="0" w:afterAutospacing="0"/>
                      </w:pPr>
                      <w:r>
                        <w:rPr>
                          <w:rFonts w:asciiTheme="minorHAnsi" w:hAnsi="Calibri" w:cstheme="minorBidi"/>
                          <w:color w:val="000000" w:themeColor="text1"/>
                          <w:kern w:val="24"/>
                          <w:sz w:val="36"/>
                          <w:szCs w:val="36"/>
                        </w:rPr>
                        <w:t>UNC 25</w:t>
                      </w:r>
                    </w:p>
                  </w:txbxContent>
                </v:textbox>
              </v:shape>
            </w:pict>
          </mc:Fallback>
        </mc:AlternateContent>
      </w:r>
    </w:p>
    <w:p w14:paraId="2184F9A0" w14:textId="0CDE3BF6" w:rsidR="00863D1A" w:rsidRPr="00680431" w:rsidRDefault="007F4BCF" w:rsidP="00E53583">
      <w:pPr>
        <w:pStyle w:val="ListParagraph"/>
        <w:numPr>
          <w:ilvl w:val="0"/>
          <w:numId w:val="12"/>
        </w:numPr>
        <w:rPr>
          <w:rFonts w:cs="Kalinga"/>
        </w:rPr>
      </w:pPr>
      <w:r w:rsidRPr="00680431">
        <w:rPr>
          <w:rFonts w:cs="Kalinga"/>
          <w:b/>
        </w:rPr>
        <w:t>A</w:t>
      </w:r>
      <w:r w:rsidR="00863D1A" w:rsidRPr="00680431">
        <w:rPr>
          <w:rFonts w:cs="Kalinga"/>
          <w:b/>
        </w:rPr>
        <w:t>ssess confounding by sex (dichotomized variable) using the stratification approach</w:t>
      </w:r>
      <w:r w:rsidR="00863D1A" w:rsidRPr="00680431">
        <w:rPr>
          <w:rFonts w:cs="Kalinga"/>
        </w:rPr>
        <w:t xml:space="preserve">. </w:t>
      </w:r>
      <w:r w:rsidR="00E34CD8" w:rsidRPr="00680431">
        <w:rPr>
          <w:rFonts w:cs="Kalinga"/>
          <w:b/>
        </w:rPr>
        <w:t xml:space="preserve">Insert your calculated odds ratios and 95%CIs to Table </w:t>
      </w:r>
      <w:r w:rsidR="0045715A" w:rsidRPr="00680431">
        <w:rPr>
          <w:rFonts w:cs="Kalinga"/>
          <w:b/>
        </w:rPr>
        <w:t>1</w:t>
      </w:r>
      <w:r w:rsidR="00E34CD8" w:rsidRPr="00680431">
        <w:rPr>
          <w:rFonts w:cs="Kalinga"/>
          <w:b/>
        </w:rPr>
        <w:t xml:space="preserve"> below.</w:t>
      </w:r>
      <w:r w:rsidR="00E34CD8" w:rsidRPr="00680431">
        <w:rPr>
          <w:rFonts w:cs="Kalinga"/>
        </w:rPr>
        <w:t xml:space="preserve"> </w:t>
      </w:r>
      <w:r w:rsidR="00827F58" w:rsidRPr="00680431">
        <w:rPr>
          <w:rFonts w:cs="Kalinga"/>
          <w:i/>
        </w:rPr>
        <w:t xml:space="preserve"> </w:t>
      </w:r>
    </w:p>
    <w:tbl>
      <w:tblPr>
        <w:tblStyle w:val="TableGrid"/>
        <w:tblW w:w="6443" w:type="dxa"/>
        <w:tblInd w:w="828" w:type="dxa"/>
        <w:tblLook w:val="04A0" w:firstRow="1" w:lastRow="0" w:firstColumn="1" w:lastColumn="0" w:noHBand="0" w:noVBand="1"/>
      </w:tblPr>
      <w:tblGrid>
        <w:gridCol w:w="2700"/>
        <w:gridCol w:w="1633"/>
        <w:gridCol w:w="2092"/>
        <w:gridCol w:w="18"/>
      </w:tblGrid>
      <w:tr w:rsidR="001204E0" w:rsidRPr="00680431" w14:paraId="0B663DAB" w14:textId="77777777" w:rsidTr="00897A0C">
        <w:trPr>
          <w:gridAfter w:val="1"/>
          <w:wAfter w:w="18" w:type="dxa"/>
          <w:trHeight w:val="240"/>
        </w:trPr>
        <w:tc>
          <w:tcPr>
            <w:tcW w:w="6425" w:type="dxa"/>
            <w:gridSpan w:val="3"/>
            <w:noWrap/>
            <w:vAlign w:val="bottom"/>
          </w:tcPr>
          <w:p w14:paraId="24E8A09C" w14:textId="77777777" w:rsidR="001204E0" w:rsidRPr="00680431" w:rsidRDefault="001204E0" w:rsidP="00897A0C">
            <w:pPr>
              <w:rPr>
                <w:rFonts w:cs="Kalinga"/>
                <w:bCs/>
                <w:i/>
              </w:rPr>
            </w:pPr>
            <w:r w:rsidRPr="00680431">
              <w:rPr>
                <w:rFonts w:cs="Kalinga"/>
              </w:rPr>
              <w:t>Table 1. Crude and Sex Stratum-specific Odds Ratio between UNC 25 Virus Exposure and Cancer Diagnosis</w:t>
            </w:r>
          </w:p>
        </w:tc>
      </w:tr>
      <w:tr w:rsidR="001204E0" w:rsidRPr="00680431" w14:paraId="7F4B0395" w14:textId="77777777" w:rsidTr="00897A0C">
        <w:trPr>
          <w:trHeight w:val="240"/>
        </w:trPr>
        <w:tc>
          <w:tcPr>
            <w:tcW w:w="2700" w:type="dxa"/>
            <w:noWrap/>
          </w:tcPr>
          <w:p w14:paraId="6C58770D" w14:textId="77777777" w:rsidR="001204E0" w:rsidRPr="00680431" w:rsidRDefault="001204E0" w:rsidP="00897A0C">
            <w:pPr>
              <w:jc w:val="center"/>
              <w:rPr>
                <w:rFonts w:cs="Kalinga"/>
                <w:bCs/>
                <w:i/>
              </w:rPr>
            </w:pPr>
            <w:r w:rsidRPr="00680431">
              <w:rPr>
                <w:rFonts w:cs="Kalinga"/>
                <w:bCs/>
                <w:i/>
              </w:rPr>
              <w:t>Measure</w:t>
            </w:r>
          </w:p>
        </w:tc>
        <w:tc>
          <w:tcPr>
            <w:tcW w:w="1633" w:type="dxa"/>
            <w:noWrap/>
          </w:tcPr>
          <w:p w14:paraId="18DC14D4" w14:textId="77777777" w:rsidR="001204E0" w:rsidRPr="00680431" w:rsidRDefault="001204E0" w:rsidP="00897A0C">
            <w:pPr>
              <w:jc w:val="center"/>
              <w:rPr>
                <w:rFonts w:cs="Kalinga"/>
                <w:bCs/>
                <w:i/>
              </w:rPr>
            </w:pPr>
            <w:r w:rsidRPr="00680431">
              <w:rPr>
                <w:rFonts w:cs="Kalinga"/>
                <w:bCs/>
                <w:i/>
              </w:rPr>
              <w:t>Estimate</w:t>
            </w:r>
          </w:p>
        </w:tc>
        <w:tc>
          <w:tcPr>
            <w:tcW w:w="2110" w:type="dxa"/>
            <w:gridSpan w:val="2"/>
            <w:noWrap/>
          </w:tcPr>
          <w:p w14:paraId="4E17BA18" w14:textId="77777777" w:rsidR="001204E0" w:rsidRPr="00680431" w:rsidRDefault="001204E0" w:rsidP="00897A0C">
            <w:pPr>
              <w:jc w:val="center"/>
              <w:rPr>
                <w:rFonts w:cs="Kalinga"/>
                <w:bCs/>
                <w:i/>
              </w:rPr>
            </w:pPr>
            <w:r w:rsidRPr="00680431">
              <w:rPr>
                <w:rFonts w:cs="Kalinga"/>
                <w:bCs/>
                <w:i/>
              </w:rPr>
              <w:t>95% CI</w:t>
            </w:r>
          </w:p>
        </w:tc>
      </w:tr>
      <w:tr w:rsidR="001204E0" w:rsidRPr="00680431" w14:paraId="14E6EA69" w14:textId="77777777" w:rsidTr="00897A0C">
        <w:trPr>
          <w:trHeight w:val="240"/>
        </w:trPr>
        <w:tc>
          <w:tcPr>
            <w:tcW w:w="2700" w:type="dxa"/>
            <w:noWrap/>
          </w:tcPr>
          <w:p w14:paraId="7BD5554D" w14:textId="77777777" w:rsidR="001204E0" w:rsidRPr="00680431" w:rsidRDefault="001204E0" w:rsidP="00897A0C">
            <w:pPr>
              <w:jc w:val="center"/>
              <w:rPr>
                <w:rFonts w:cs="Kalinga"/>
                <w:bCs/>
                <w:i/>
              </w:rPr>
            </w:pPr>
            <w:r w:rsidRPr="00680431">
              <w:rPr>
                <w:rFonts w:cs="Kalinga"/>
                <w:bCs/>
                <w:i/>
              </w:rPr>
              <w:t>Crude OR</w:t>
            </w:r>
          </w:p>
        </w:tc>
        <w:tc>
          <w:tcPr>
            <w:tcW w:w="1633" w:type="dxa"/>
            <w:noWrap/>
          </w:tcPr>
          <w:p w14:paraId="423653A6" w14:textId="77777777" w:rsidR="001204E0" w:rsidRPr="00680431" w:rsidRDefault="001204E0" w:rsidP="00897A0C">
            <w:pPr>
              <w:ind w:left="720"/>
              <w:jc w:val="right"/>
              <w:rPr>
                <w:rFonts w:cs="Kalinga"/>
                <w:i/>
              </w:rPr>
            </w:pPr>
            <w:r w:rsidRPr="00680431">
              <w:rPr>
                <w:rFonts w:cs="Kalinga"/>
                <w:i/>
              </w:rPr>
              <w:t>4.22</w:t>
            </w:r>
          </w:p>
        </w:tc>
        <w:tc>
          <w:tcPr>
            <w:tcW w:w="2110" w:type="dxa"/>
            <w:gridSpan w:val="2"/>
            <w:noWrap/>
          </w:tcPr>
          <w:p w14:paraId="3933D7B4" w14:textId="77777777" w:rsidR="001204E0" w:rsidRPr="00680431" w:rsidRDefault="001204E0" w:rsidP="00897A0C">
            <w:pPr>
              <w:jc w:val="center"/>
              <w:rPr>
                <w:rFonts w:cs="Kalinga"/>
                <w:i/>
              </w:rPr>
            </w:pPr>
            <w:r w:rsidRPr="00680431">
              <w:rPr>
                <w:rFonts w:cs="Kalinga"/>
                <w:i/>
              </w:rPr>
              <w:t>1.75 – 10.18</w:t>
            </w:r>
          </w:p>
        </w:tc>
      </w:tr>
      <w:tr w:rsidR="001204E0" w:rsidRPr="00680431" w14:paraId="359161CA" w14:textId="77777777" w:rsidTr="00897A0C">
        <w:trPr>
          <w:trHeight w:val="240"/>
        </w:trPr>
        <w:tc>
          <w:tcPr>
            <w:tcW w:w="2700" w:type="dxa"/>
            <w:noWrap/>
          </w:tcPr>
          <w:p w14:paraId="79BB85B3" w14:textId="77777777" w:rsidR="001204E0" w:rsidRPr="00680431" w:rsidRDefault="001204E0" w:rsidP="00897A0C">
            <w:pPr>
              <w:jc w:val="center"/>
              <w:rPr>
                <w:rFonts w:cs="Kalinga"/>
                <w:bCs/>
                <w:i/>
              </w:rPr>
            </w:pPr>
            <w:r w:rsidRPr="00680431">
              <w:rPr>
                <w:rFonts w:cs="Kalinga"/>
                <w:bCs/>
                <w:i/>
              </w:rPr>
              <w:t>Stratum-specific OR</w:t>
            </w:r>
          </w:p>
        </w:tc>
        <w:tc>
          <w:tcPr>
            <w:tcW w:w="1633" w:type="dxa"/>
            <w:noWrap/>
          </w:tcPr>
          <w:p w14:paraId="2A050FC7" w14:textId="77777777" w:rsidR="001204E0" w:rsidRPr="00680431" w:rsidRDefault="001204E0" w:rsidP="00897A0C">
            <w:pPr>
              <w:ind w:left="720"/>
              <w:jc w:val="right"/>
              <w:rPr>
                <w:rFonts w:cs="Kalinga"/>
                <w:i/>
              </w:rPr>
            </w:pPr>
          </w:p>
        </w:tc>
        <w:tc>
          <w:tcPr>
            <w:tcW w:w="2110" w:type="dxa"/>
            <w:gridSpan w:val="2"/>
            <w:noWrap/>
          </w:tcPr>
          <w:p w14:paraId="1F3B0090" w14:textId="77777777" w:rsidR="001204E0" w:rsidRPr="00680431" w:rsidRDefault="001204E0" w:rsidP="00897A0C">
            <w:pPr>
              <w:ind w:left="720"/>
              <w:jc w:val="center"/>
              <w:rPr>
                <w:rFonts w:cs="Kalinga"/>
                <w:i/>
              </w:rPr>
            </w:pPr>
          </w:p>
        </w:tc>
      </w:tr>
      <w:tr w:rsidR="001204E0" w:rsidRPr="00680431" w14:paraId="1A161DA8" w14:textId="77777777" w:rsidTr="00897A0C">
        <w:trPr>
          <w:trHeight w:val="240"/>
        </w:trPr>
        <w:tc>
          <w:tcPr>
            <w:tcW w:w="2700" w:type="dxa"/>
            <w:noWrap/>
          </w:tcPr>
          <w:p w14:paraId="2561552E" w14:textId="77777777" w:rsidR="001204E0" w:rsidRPr="00680431" w:rsidRDefault="001204E0" w:rsidP="00897A0C">
            <w:pPr>
              <w:jc w:val="center"/>
              <w:rPr>
                <w:rFonts w:cs="Kalinga"/>
                <w:bCs/>
                <w:i/>
              </w:rPr>
            </w:pPr>
            <w:r w:rsidRPr="00680431">
              <w:rPr>
                <w:rFonts w:cs="Kalinga"/>
                <w:bCs/>
                <w:i/>
              </w:rPr>
              <w:t>Male</w:t>
            </w:r>
          </w:p>
        </w:tc>
        <w:tc>
          <w:tcPr>
            <w:tcW w:w="1633" w:type="dxa"/>
            <w:noWrap/>
          </w:tcPr>
          <w:p w14:paraId="220D948A" w14:textId="77777777" w:rsidR="001204E0" w:rsidRPr="00680431" w:rsidRDefault="001204E0" w:rsidP="00897A0C">
            <w:pPr>
              <w:ind w:left="720"/>
              <w:jc w:val="right"/>
              <w:rPr>
                <w:rFonts w:cs="Kalinga"/>
                <w:i/>
              </w:rPr>
            </w:pPr>
            <w:r>
              <w:rPr>
                <w:rFonts w:cs="Kalinga"/>
                <w:i/>
              </w:rPr>
              <w:t>2.40</w:t>
            </w:r>
            <w:r w:rsidRPr="00680431">
              <w:rPr>
                <w:rFonts w:cs="Kalinga"/>
                <w:i/>
              </w:rPr>
              <w:t xml:space="preserve"> </w:t>
            </w:r>
          </w:p>
        </w:tc>
        <w:tc>
          <w:tcPr>
            <w:tcW w:w="2110" w:type="dxa"/>
            <w:gridSpan w:val="2"/>
            <w:noWrap/>
          </w:tcPr>
          <w:p w14:paraId="7E0828E7" w14:textId="77777777" w:rsidR="001204E0" w:rsidRPr="00680431" w:rsidRDefault="001204E0" w:rsidP="00897A0C">
            <w:pPr>
              <w:jc w:val="center"/>
              <w:rPr>
                <w:rFonts w:cs="Kalinga"/>
                <w:i/>
              </w:rPr>
            </w:pPr>
            <w:r>
              <w:rPr>
                <w:rFonts w:cs="Kalinga"/>
                <w:i/>
              </w:rPr>
              <w:t>.76-7.93</w:t>
            </w:r>
          </w:p>
        </w:tc>
      </w:tr>
      <w:tr w:rsidR="001204E0" w:rsidRPr="00680431" w14:paraId="2AB976B8" w14:textId="77777777" w:rsidTr="00897A0C">
        <w:trPr>
          <w:trHeight w:val="240"/>
        </w:trPr>
        <w:tc>
          <w:tcPr>
            <w:tcW w:w="2700" w:type="dxa"/>
            <w:noWrap/>
          </w:tcPr>
          <w:p w14:paraId="5D7C73B2" w14:textId="77777777" w:rsidR="001204E0" w:rsidRPr="00680431" w:rsidRDefault="001204E0" w:rsidP="00897A0C">
            <w:pPr>
              <w:jc w:val="center"/>
              <w:rPr>
                <w:rFonts w:cs="Kalinga"/>
                <w:bCs/>
                <w:i/>
              </w:rPr>
            </w:pPr>
            <w:r w:rsidRPr="00680431">
              <w:rPr>
                <w:rFonts w:cs="Kalinga"/>
                <w:bCs/>
                <w:i/>
              </w:rPr>
              <w:t>Female</w:t>
            </w:r>
          </w:p>
        </w:tc>
        <w:tc>
          <w:tcPr>
            <w:tcW w:w="1633" w:type="dxa"/>
            <w:noWrap/>
          </w:tcPr>
          <w:p w14:paraId="0A6F6050" w14:textId="77777777" w:rsidR="001204E0" w:rsidRPr="00680431" w:rsidRDefault="001204E0" w:rsidP="00897A0C">
            <w:pPr>
              <w:ind w:left="720"/>
              <w:jc w:val="right"/>
              <w:rPr>
                <w:rFonts w:cs="Kalinga"/>
                <w:i/>
              </w:rPr>
            </w:pPr>
            <w:r w:rsidRPr="00A20CE5">
              <w:rPr>
                <w:rFonts w:cs="Kalinga"/>
                <w:i/>
              </w:rPr>
              <w:t xml:space="preserve">  7.50   </w:t>
            </w:r>
          </w:p>
        </w:tc>
        <w:tc>
          <w:tcPr>
            <w:tcW w:w="2110" w:type="dxa"/>
            <w:gridSpan w:val="2"/>
            <w:noWrap/>
          </w:tcPr>
          <w:p w14:paraId="6DCE9F12" w14:textId="77777777" w:rsidR="001204E0" w:rsidRPr="00680431" w:rsidRDefault="001204E0" w:rsidP="00897A0C">
            <w:pPr>
              <w:jc w:val="center"/>
              <w:rPr>
                <w:rFonts w:cs="Kalinga"/>
                <w:i/>
              </w:rPr>
            </w:pPr>
            <w:r w:rsidRPr="00A20CE5">
              <w:rPr>
                <w:rFonts w:cs="Kalinga"/>
                <w:i/>
              </w:rPr>
              <w:t>1.9</w:t>
            </w:r>
            <w:r>
              <w:rPr>
                <w:rFonts w:cs="Kalinga"/>
                <w:i/>
              </w:rPr>
              <w:t>7-</w:t>
            </w:r>
            <w:r w:rsidRPr="00A20CE5">
              <w:rPr>
                <w:rFonts w:cs="Kalinga"/>
                <w:i/>
              </w:rPr>
              <w:t>28.61</w:t>
            </w:r>
            <w:r w:rsidRPr="00680431" w:rsidDel="00A20CE5">
              <w:rPr>
                <w:rFonts w:cs="Kalinga"/>
                <w:i/>
              </w:rPr>
              <w:t xml:space="preserve"> </w:t>
            </w:r>
          </w:p>
        </w:tc>
      </w:tr>
    </w:tbl>
    <w:p w14:paraId="738CA22C" w14:textId="77777777" w:rsidR="00863D1A" w:rsidRPr="00680431" w:rsidRDefault="00863D1A" w:rsidP="00680431">
      <w:pPr>
        <w:rPr>
          <w:rFonts w:cs="Kalinga"/>
        </w:rPr>
      </w:pPr>
    </w:p>
    <w:p w14:paraId="7536739B" w14:textId="6D161FEF" w:rsidR="00863D1A" w:rsidRPr="00680431" w:rsidRDefault="00CE20F7">
      <w:pPr>
        <w:spacing w:after="160" w:line="259" w:lineRule="auto"/>
        <w:rPr>
          <w:rFonts w:cs="Kalinga"/>
        </w:rPr>
      </w:pPr>
      <w:r>
        <w:rPr>
          <w:rFonts w:cs="Kalinga"/>
        </w:rPr>
        <w:br w:type="page"/>
      </w:r>
    </w:p>
    <w:p w14:paraId="04D3F2FD" w14:textId="77777777" w:rsidR="00863D1A" w:rsidRPr="00680431" w:rsidRDefault="00863D1A" w:rsidP="00863D1A">
      <w:pPr>
        <w:pStyle w:val="ListParagraph"/>
        <w:ind w:left="1440"/>
        <w:rPr>
          <w:rFonts w:cs="Kalinga"/>
        </w:rPr>
      </w:pPr>
    </w:p>
    <w:p w14:paraId="6F676472" w14:textId="7933EC3A" w:rsidR="00E34CD8" w:rsidRDefault="00E34CD8" w:rsidP="00E53583">
      <w:pPr>
        <w:pStyle w:val="ListParagraph"/>
        <w:numPr>
          <w:ilvl w:val="0"/>
          <w:numId w:val="12"/>
        </w:numPr>
        <w:rPr>
          <w:ins w:id="1" w:author="Ty Darnell" w:date="2019-04-18T08:46:00Z"/>
          <w:rFonts w:cs="Kalinga"/>
          <w:b/>
        </w:rPr>
      </w:pPr>
      <w:r w:rsidRPr="00680431">
        <w:rPr>
          <w:rFonts w:cs="Kalinga"/>
          <w:b/>
        </w:rPr>
        <w:t xml:space="preserve">Consider results from your colleague’s publication below in Table </w:t>
      </w:r>
      <w:r w:rsidR="0045715A" w:rsidRPr="00680431">
        <w:rPr>
          <w:rFonts w:cs="Kalinga"/>
          <w:b/>
        </w:rPr>
        <w:t>2</w:t>
      </w:r>
      <w:r w:rsidRPr="00680431">
        <w:rPr>
          <w:rFonts w:cs="Kalinga"/>
          <w:b/>
        </w:rPr>
        <w:t xml:space="preserve">. </w:t>
      </w:r>
      <w:r w:rsidR="00863D1A" w:rsidRPr="00680431">
        <w:rPr>
          <w:rFonts w:cs="Kalinga"/>
          <w:b/>
        </w:rPr>
        <w:t xml:space="preserve">Compare the stratified OR estimates to </w:t>
      </w:r>
      <w:r w:rsidRPr="00680431">
        <w:rPr>
          <w:rFonts w:cs="Kalinga"/>
          <w:b/>
        </w:rPr>
        <w:t>a</w:t>
      </w:r>
      <w:r w:rsidR="00863D1A" w:rsidRPr="00680431">
        <w:rPr>
          <w:rFonts w:cs="Kalinga"/>
          <w:b/>
        </w:rPr>
        <w:t xml:space="preserve"> </w:t>
      </w:r>
      <w:proofErr w:type="spellStart"/>
      <w:r w:rsidR="00863D1A" w:rsidRPr="00680431">
        <w:rPr>
          <w:rFonts w:cs="Kalinga"/>
          <w:b/>
        </w:rPr>
        <w:t>non stratified</w:t>
      </w:r>
      <w:proofErr w:type="spellEnd"/>
      <w:r w:rsidR="00863D1A" w:rsidRPr="00680431">
        <w:rPr>
          <w:rFonts w:cs="Kalinga"/>
          <w:b/>
        </w:rPr>
        <w:t xml:space="preserve"> (crude) OR estimate</w:t>
      </w:r>
      <w:r w:rsidRPr="00680431">
        <w:rPr>
          <w:rFonts w:cs="Kalinga"/>
          <w:b/>
        </w:rPr>
        <w:t xml:space="preserve"> in Table </w:t>
      </w:r>
      <w:r w:rsidR="0045715A" w:rsidRPr="00680431">
        <w:rPr>
          <w:rFonts w:cs="Kalinga"/>
          <w:b/>
        </w:rPr>
        <w:t>2</w:t>
      </w:r>
      <w:r w:rsidRPr="00680431">
        <w:rPr>
          <w:rFonts w:cs="Kalinga"/>
          <w:b/>
        </w:rPr>
        <w:t xml:space="preserve"> below</w:t>
      </w:r>
      <w:r w:rsidR="00863D1A" w:rsidRPr="00680431">
        <w:rPr>
          <w:rFonts w:cs="Kalinga"/>
          <w:b/>
        </w:rPr>
        <w:t xml:space="preserve">. </w:t>
      </w:r>
    </w:p>
    <w:p w14:paraId="1EFC9521" w14:textId="77777777" w:rsidR="00B25D7A" w:rsidRDefault="00B25D7A" w:rsidP="00B25D7A">
      <w:pPr>
        <w:pStyle w:val="ListParagraph"/>
        <w:rPr>
          <w:ins w:id="2" w:author="Ty Darnell" w:date="2019-04-18T08:47:00Z"/>
        </w:rPr>
      </w:pPr>
    </w:p>
    <w:p w14:paraId="3067035A" w14:textId="19EFE368" w:rsidR="00B25D7A" w:rsidRPr="002804EE" w:rsidRDefault="00B25D7A" w:rsidP="002804EE">
      <w:pPr>
        <w:pStyle w:val="ListParagraph"/>
        <w:rPr>
          <w:ins w:id="3" w:author="Ty Darnell" w:date="2019-04-18T08:47:00Z"/>
          <w:rFonts w:cs="Kalinga"/>
        </w:rPr>
        <w:pPrChange w:id="4" w:author="Ty Darnell" w:date="2019-04-18T11:39:00Z">
          <w:pPr>
            <w:pStyle w:val="ListParagraph"/>
            <w:numPr>
              <w:numId w:val="12"/>
            </w:numPr>
            <w:ind w:hanging="360"/>
          </w:pPr>
        </w:pPrChange>
      </w:pPr>
      <w:ins w:id="5" w:author="Ty Darnell" w:date="2019-04-18T08:47:00Z">
        <w:r>
          <w:t xml:space="preserve">The odds of being diagnosed with cancer is </w:t>
        </w:r>
      </w:ins>
      <w:ins w:id="6" w:author="Ty Darnell" w:date="2019-04-18T08:48:00Z">
        <w:r>
          <w:t>5.8</w:t>
        </w:r>
      </w:ins>
      <w:ins w:id="7" w:author="Ty Darnell" w:date="2019-04-18T08:47:00Z">
        <w:r>
          <w:t xml:space="preserve"> times higher for people exposed to the UNC25 virus compared to people not exposed to the UNC25 virus.</w:t>
        </w:r>
        <w:r w:rsidRPr="00F11E66">
          <w:t xml:space="preserve">  The 95% CI is (</w:t>
        </w:r>
      </w:ins>
      <w:ins w:id="8" w:author="Ty Darnell" w:date="2019-04-18T08:48:00Z">
        <w:r>
          <w:t>1.32-12.39</w:t>
        </w:r>
      </w:ins>
      <w:ins w:id="9" w:author="Ty Darnell" w:date="2019-04-18T08:47:00Z">
        <w:r w:rsidRPr="00F11E66">
          <w:t>)</w:t>
        </w:r>
      </w:ins>
      <w:ins w:id="10" w:author="Ty Darnell" w:date="2019-04-18T08:52:00Z">
        <w:r w:rsidR="0034429D">
          <w:t>,</w:t>
        </w:r>
      </w:ins>
      <w:ins w:id="11" w:author="Ty Darnell" w:date="2019-04-18T11:39:00Z">
        <w:r w:rsidR="002804EE">
          <w:t xml:space="preserve"> </w:t>
        </w:r>
      </w:ins>
      <w:ins w:id="12" w:author="Ty Darnell" w:date="2019-04-18T11:40:00Z">
        <w:r w:rsidR="002804EE">
          <w:t>this tell us that</w:t>
        </w:r>
      </w:ins>
      <w:ins w:id="13" w:author="Ty Darnell" w:date="2019-04-18T08:47:00Z">
        <w:r w:rsidRPr="00F11E66">
          <w:t xml:space="preserve"> </w:t>
        </w:r>
      </w:ins>
      <w:ins w:id="14" w:author="Ty Darnell" w:date="2019-04-18T11:39:00Z">
        <w:r w:rsidR="002804EE" w:rsidRPr="007B361E">
          <w:rPr>
            <w:rFonts w:cs="Kalinga"/>
          </w:rPr>
          <w:t>95% of the time, when we calculate a confidence interval in this way, the</w:t>
        </w:r>
        <w:r w:rsidR="002804EE">
          <w:rPr>
            <w:rFonts w:cs="Kalinga"/>
          </w:rPr>
          <w:t xml:space="preserve"> true</w:t>
        </w:r>
      </w:ins>
      <w:ins w:id="15" w:author="Ty Darnell" w:date="2019-04-18T11:40:00Z">
        <w:r w:rsidR="002804EE">
          <w:rPr>
            <w:rFonts w:cs="Kalinga"/>
          </w:rPr>
          <w:t xml:space="preserve"> parameter</w:t>
        </w:r>
      </w:ins>
      <w:ins w:id="16" w:author="Ty Darnell" w:date="2019-04-18T11:39:00Z">
        <w:r w:rsidR="002804EE">
          <w:rPr>
            <w:rFonts w:cs="Kalinga"/>
          </w:rPr>
          <w:t xml:space="preserve"> </w:t>
        </w:r>
        <w:r w:rsidR="002804EE" w:rsidRPr="007B361E">
          <w:rPr>
            <w:rFonts w:cs="Kalinga"/>
          </w:rPr>
          <w:t>will be between the two values.</w:t>
        </w:r>
      </w:ins>
    </w:p>
    <w:p w14:paraId="7AF86823" w14:textId="15CF112B" w:rsidR="00B25D7A" w:rsidRPr="00862776" w:rsidRDefault="00B25D7A" w:rsidP="00862776">
      <w:pPr>
        <w:pStyle w:val="ListParagraph"/>
        <w:rPr>
          <w:ins w:id="17" w:author="Ty Darnell" w:date="2019-04-18T08:47:00Z"/>
          <w:rFonts w:cs="Kalinga"/>
        </w:rPr>
        <w:pPrChange w:id="18" w:author="Ty Darnell" w:date="2019-04-18T11:40:00Z">
          <w:pPr>
            <w:pStyle w:val="ListParagraph"/>
            <w:numPr>
              <w:numId w:val="12"/>
            </w:numPr>
            <w:ind w:hanging="360"/>
          </w:pPr>
        </w:pPrChange>
      </w:pPr>
      <w:ins w:id="19" w:author="Ty Darnell" w:date="2019-04-18T08:47:00Z">
        <w:r>
          <w:t xml:space="preserve">The odds of being diagnosed with cancer for people </w:t>
        </w:r>
      </w:ins>
      <w:ins w:id="20" w:author="Ty Darnell" w:date="2019-04-18T08:48:00Z">
        <w:r>
          <w:t>Males</w:t>
        </w:r>
      </w:ins>
      <w:ins w:id="21" w:author="Ty Darnell" w:date="2019-04-18T08:47:00Z">
        <w:r>
          <w:t xml:space="preserve"> is </w:t>
        </w:r>
        <w:r w:rsidRPr="00F11E66">
          <w:t>1</w:t>
        </w:r>
      </w:ins>
      <w:ins w:id="22" w:author="Ty Darnell" w:date="2019-04-18T08:49:00Z">
        <w:r>
          <w:t>.5</w:t>
        </w:r>
      </w:ins>
      <w:ins w:id="23" w:author="Ty Darnell" w:date="2019-04-18T08:50:00Z">
        <w:r>
          <w:t>0</w:t>
        </w:r>
      </w:ins>
      <w:ins w:id="24" w:author="Ty Darnell" w:date="2019-04-18T08:47:00Z">
        <w:r w:rsidRPr="00F11E66">
          <w:t xml:space="preserve"> </w:t>
        </w:r>
        <w:r>
          <w:t>times higher for people exposed to the UNC25 virus compared to people not exposed to the UNC25 virus.</w:t>
        </w:r>
        <w:r w:rsidRPr="00F11E66">
          <w:t xml:space="preserve"> The 95% CI is (</w:t>
        </w:r>
      </w:ins>
      <w:ins w:id="25" w:author="Ty Darnell" w:date="2019-04-18T09:03:00Z">
        <w:r w:rsidR="00F95B1B">
          <w:t>0</w:t>
        </w:r>
      </w:ins>
      <w:ins w:id="26" w:author="Ty Darnell" w:date="2019-04-18T08:49:00Z">
        <w:r>
          <w:t>.5,8.75</w:t>
        </w:r>
      </w:ins>
      <w:ins w:id="27" w:author="Ty Darnell" w:date="2019-04-18T08:47:00Z">
        <w:r w:rsidRPr="00F11E66">
          <w:t xml:space="preserve">), </w:t>
        </w:r>
      </w:ins>
      <w:ins w:id="28" w:author="Ty Darnell" w:date="2019-04-18T11:40:00Z">
        <w:r w:rsidR="00862776">
          <w:t>this tell us that</w:t>
        </w:r>
        <w:r w:rsidR="00862776" w:rsidRPr="00F11E66">
          <w:t xml:space="preserve"> </w:t>
        </w:r>
        <w:r w:rsidR="00862776" w:rsidRPr="007B361E">
          <w:rPr>
            <w:rFonts w:cs="Kalinga"/>
          </w:rPr>
          <w:t>95% of the time, when we calculate a confidence interval in this way, the</w:t>
        </w:r>
        <w:r w:rsidR="00862776">
          <w:rPr>
            <w:rFonts w:cs="Kalinga"/>
          </w:rPr>
          <w:t xml:space="preserve"> true parameter </w:t>
        </w:r>
        <w:r w:rsidR="00862776" w:rsidRPr="007B361E">
          <w:rPr>
            <w:rFonts w:cs="Kalinga"/>
          </w:rPr>
          <w:t>will be between the two values.</w:t>
        </w:r>
      </w:ins>
    </w:p>
    <w:p w14:paraId="26BFFBC1" w14:textId="277D8E0E" w:rsidR="00B25D7A" w:rsidRPr="00862776" w:rsidRDefault="00B25D7A" w:rsidP="00862776">
      <w:pPr>
        <w:pStyle w:val="ListParagraph"/>
        <w:rPr>
          <w:ins w:id="29" w:author="Ty Darnell" w:date="2019-04-18T09:04:00Z"/>
          <w:rFonts w:cs="Kalinga"/>
        </w:rPr>
      </w:pPr>
      <w:ins w:id="30" w:author="Ty Darnell" w:date="2019-04-18T08:47:00Z">
        <w:r>
          <w:t xml:space="preserve">The odds of being diagnosed with cancer </w:t>
        </w:r>
      </w:ins>
      <w:ins w:id="31" w:author="Ty Darnell" w:date="2019-04-18T08:50:00Z">
        <w:r>
          <w:t>Females</w:t>
        </w:r>
      </w:ins>
      <w:ins w:id="32" w:author="Ty Darnell" w:date="2019-04-18T08:47:00Z">
        <w:r>
          <w:t xml:space="preserve"> is </w:t>
        </w:r>
      </w:ins>
      <w:ins w:id="33" w:author="Ty Darnell" w:date="2019-04-18T08:50:00Z">
        <w:r>
          <w:t>9.20</w:t>
        </w:r>
      </w:ins>
      <w:ins w:id="34" w:author="Ty Darnell" w:date="2019-04-18T08:47:00Z">
        <w:r>
          <w:t xml:space="preserve"> times higher for people exposed to the UNC25 virus compared to people not exposed to the UNC25 virus.</w:t>
        </w:r>
        <w:r w:rsidRPr="00F11E66">
          <w:t xml:space="preserve"> The 95% CI is (</w:t>
        </w:r>
      </w:ins>
      <w:ins w:id="35" w:author="Ty Darnell" w:date="2019-04-18T08:50:00Z">
        <w:r>
          <w:t>2.48,33.80</w:t>
        </w:r>
      </w:ins>
      <w:ins w:id="36" w:author="Ty Darnell" w:date="2019-04-18T08:47:00Z">
        <w:r w:rsidRPr="00F11E66">
          <w:t xml:space="preserve">), </w:t>
        </w:r>
      </w:ins>
      <w:ins w:id="37" w:author="Ty Darnell" w:date="2019-04-18T11:40:00Z">
        <w:r w:rsidR="00862776">
          <w:t>this tell us that</w:t>
        </w:r>
        <w:r w:rsidR="00862776" w:rsidRPr="00F11E66">
          <w:t xml:space="preserve"> </w:t>
        </w:r>
        <w:r w:rsidR="00862776" w:rsidRPr="007B361E">
          <w:rPr>
            <w:rFonts w:cs="Kalinga"/>
          </w:rPr>
          <w:t>95% of the time, when we calculate a confidence interval in this way, the</w:t>
        </w:r>
        <w:r w:rsidR="00862776">
          <w:rPr>
            <w:rFonts w:cs="Kalinga"/>
          </w:rPr>
          <w:t xml:space="preserve"> true parameter </w:t>
        </w:r>
        <w:r w:rsidR="00862776" w:rsidRPr="007B361E">
          <w:rPr>
            <w:rFonts w:cs="Kalinga"/>
          </w:rPr>
          <w:t>will be between the two values.</w:t>
        </w:r>
      </w:ins>
    </w:p>
    <w:p w14:paraId="28B09048" w14:textId="371EB1A2" w:rsidR="000F5EA4" w:rsidRDefault="00C617B3" w:rsidP="000F5EA4">
      <w:pPr>
        <w:ind w:left="720" w:firstLine="720"/>
        <w:rPr>
          <w:ins w:id="38" w:author="Ty Darnell" w:date="2019-04-18T09:04:00Z"/>
        </w:rPr>
        <w:pPrChange w:id="39" w:author="Ty Darnell" w:date="2019-04-18T09:05:00Z">
          <w:pPr>
            <w:ind w:firstLine="720"/>
          </w:pPr>
        </w:pPrChange>
      </w:pPr>
      <w:ins w:id="40" w:author="Ty Darnell" w:date="2019-04-18T09:07:00Z">
        <w:r>
          <w:t>The sex-</w:t>
        </w:r>
      </w:ins>
      <w:ins w:id="41" w:author="Ty Darnell" w:date="2019-04-18T09:04:00Z">
        <w:r w:rsidR="000F5EA4" w:rsidRPr="00F11E66">
          <w:t>stratified OR estimate</w:t>
        </w:r>
      </w:ins>
      <w:ins w:id="42" w:author="Ty Darnell" w:date="2019-04-18T09:07:00Z">
        <w:r>
          <w:t xml:space="preserve"> for females is much</w:t>
        </w:r>
      </w:ins>
      <w:ins w:id="43" w:author="Ty Darnell" w:date="2019-04-18T09:04:00Z">
        <w:r w:rsidR="000F5EA4" w:rsidRPr="00F11E66">
          <w:t xml:space="preserve"> larger than the crude unadjusted OR estimate.</w:t>
        </w:r>
      </w:ins>
      <w:ins w:id="44" w:author="Ty Darnell" w:date="2019-04-18T09:07:00Z">
        <w:r>
          <w:t xml:space="preserve"> The </w:t>
        </w:r>
        <w:r>
          <w:t>sex-</w:t>
        </w:r>
        <w:r w:rsidRPr="00F11E66">
          <w:t>stratified OR estimate</w:t>
        </w:r>
        <w:r>
          <w:t xml:space="preserve"> for males is</w:t>
        </w:r>
        <w:r w:rsidRPr="00F11E66">
          <w:t xml:space="preserve"> </w:t>
        </w:r>
        <w:r>
          <w:t xml:space="preserve">much smaller </w:t>
        </w:r>
        <w:r w:rsidRPr="00F11E66">
          <w:t>than the crude unadjusted OR estimate.</w:t>
        </w:r>
        <w:r>
          <w:t xml:space="preserve"> </w:t>
        </w:r>
      </w:ins>
      <w:ins w:id="45" w:author="Ty Darnell" w:date="2019-04-18T09:04:00Z">
        <w:r w:rsidR="000F5EA4" w:rsidRPr="00F11E66">
          <w:t xml:space="preserve"> This would flag that there is evidence that confounding by dichotomized </w:t>
        </w:r>
      </w:ins>
      <w:ins w:id="46" w:author="Ty Darnell" w:date="2019-04-18T09:08:00Z">
        <w:r>
          <w:t>sex</w:t>
        </w:r>
      </w:ins>
      <w:ins w:id="47" w:author="Ty Darnell" w:date="2019-04-18T09:04:00Z">
        <w:r w:rsidR="000F5EA4" w:rsidRPr="00F11E66">
          <w:t xml:space="preserve"> is present. </w:t>
        </w:r>
      </w:ins>
    </w:p>
    <w:p w14:paraId="189BE11E" w14:textId="0870041C" w:rsidR="000F5EA4" w:rsidRDefault="000F5EA4" w:rsidP="000F5EA4">
      <w:pPr>
        <w:ind w:left="720" w:firstLine="720"/>
        <w:rPr>
          <w:ins w:id="48" w:author="Ty Darnell" w:date="2019-04-18T09:04:00Z"/>
          <w:rFonts w:ascii="Calibri" w:hAnsi="Calibri" w:cs="Times New Roman"/>
          <w:color w:val="000000"/>
        </w:rPr>
        <w:pPrChange w:id="49" w:author="Ty Darnell" w:date="2019-04-18T09:05:00Z">
          <w:pPr>
            <w:ind w:firstLine="720"/>
          </w:pPr>
        </w:pPrChange>
      </w:pPr>
      <w:ins w:id="50" w:author="Ty Darnell" w:date="2019-04-18T09:04:00Z">
        <w:r w:rsidRPr="00F11E66">
          <w:t xml:space="preserve">By looking at the odds ratio confidence intervals, </w:t>
        </w:r>
      </w:ins>
      <w:ins w:id="51" w:author="Ty Darnell" w:date="2019-04-18T11:43:00Z">
        <w:r w:rsidR="00DD6849">
          <w:t>the crude OR</w:t>
        </w:r>
      </w:ins>
      <w:ins w:id="52" w:author="Ty Darnell" w:date="2019-04-18T09:04:00Z">
        <w:r w:rsidRPr="00F11E66">
          <w:t xml:space="preserve"> 95% CI</w:t>
        </w:r>
      </w:ins>
      <w:ins w:id="53" w:author="Ty Darnell" w:date="2019-04-18T09:08:00Z">
        <w:r w:rsidR="00C617B3">
          <w:t xml:space="preserve"> and the sex</w:t>
        </w:r>
      </w:ins>
      <w:ins w:id="54" w:author="Ty Darnell" w:date="2019-04-18T11:44:00Z">
        <w:r w:rsidR="00DD6849">
          <w:t xml:space="preserve">-stratified OR </w:t>
        </w:r>
      </w:ins>
      <w:ins w:id="55" w:author="Ty Darnell" w:date="2019-04-18T09:08:00Z">
        <w:r w:rsidR="00C617B3">
          <w:t>CI for males</w:t>
        </w:r>
      </w:ins>
      <w:ins w:id="56" w:author="Ty Darnell" w:date="2019-04-18T09:04:00Z">
        <w:r w:rsidRPr="00F11E66">
          <w:t xml:space="preserve"> </w:t>
        </w:r>
      </w:ins>
      <w:ins w:id="57" w:author="Ty Darnell" w:date="2019-04-18T09:09:00Z">
        <w:r w:rsidR="00C617B3">
          <w:t>are</w:t>
        </w:r>
      </w:ins>
      <w:ins w:id="58" w:author="Ty Darnell" w:date="2019-04-18T09:04:00Z">
        <w:r w:rsidRPr="00F11E66">
          <w:t xml:space="preserve"> the most precise compared </w:t>
        </w:r>
      </w:ins>
      <w:ins w:id="59" w:author="Ty Darnell" w:date="2019-04-18T09:09:00Z">
        <w:r w:rsidR="00C617B3">
          <w:t>the one for females.</w:t>
        </w:r>
      </w:ins>
      <w:ins w:id="60" w:author="Ty Darnell" w:date="2019-04-18T09:04:00Z">
        <w:r w:rsidRPr="00F11E66">
          <w:t xml:space="preserve"> (since the range</w:t>
        </w:r>
      </w:ins>
      <w:ins w:id="61" w:author="Ty Darnell" w:date="2019-04-18T09:09:00Z">
        <w:r w:rsidR="00C617B3">
          <w:t xml:space="preserve"> of these two are</w:t>
        </w:r>
      </w:ins>
      <w:ins w:id="62" w:author="Ty Darnell" w:date="2019-04-18T09:04:00Z">
        <w:r w:rsidRPr="00F11E66">
          <w:t xml:space="preserve"> the </w:t>
        </w:r>
      </w:ins>
      <w:ins w:id="63" w:author="Ty Darnell" w:date="2019-04-18T11:20:00Z">
        <w:r w:rsidR="004F4B2A" w:rsidRPr="00F11E66">
          <w:t>narrowest</w:t>
        </w:r>
      </w:ins>
      <w:ins w:id="64" w:author="Ty Darnell" w:date="2019-04-18T09:04:00Z">
        <w:r w:rsidRPr="00F11E66">
          <w:t>). The largest confidence interval</w:t>
        </w:r>
      </w:ins>
      <w:ins w:id="65" w:author="Ty Darnell" w:date="2019-04-18T09:09:00Z">
        <w:r w:rsidR="00C617B3">
          <w:t xml:space="preserve"> by far</w:t>
        </w:r>
      </w:ins>
      <w:ins w:id="66" w:author="Ty Darnell" w:date="2019-04-18T09:04:00Z">
        <w:r w:rsidRPr="00F11E66">
          <w:t xml:space="preserve"> is for the </w:t>
        </w:r>
      </w:ins>
      <w:ins w:id="67" w:author="Ty Darnell" w:date="2019-04-18T09:06:00Z">
        <w:r w:rsidR="00C617B3">
          <w:t xml:space="preserve">Female </w:t>
        </w:r>
      </w:ins>
      <w:ins w:id="68" w:author="Ty Darnell" w:date="2019-04-18T09:04:00Z">
        <w:r w:rsidRPr="00F11E66">
          <w:t>stratum O</w:t>
        </w:r>
        <w:r>
          <w:t>dds Ratio.</w:t>
        </w:r>
      </w:ins>
    </w:p>
    <w:p w14:paraId="1C6E33C3" w14:textId="77777777" w:rsidR="000F5EA4" w:rsidRDefault="000F5EA4" w:rsidP="00B25D7A">
      <w:pPr>
        <w:pStyle w:val="ListParagraph"/>
        <w:rPr>
          <w:ins w:id="69" w:author="Ty Darnell" w:date="2019-04-18T08:47:00Z"/>
        </w:rPr>
        <w:pPrChange w:id="70" w:author="Ty Darnell" w:date="2019-04-18T08:47:00Z">
          <w:pPr>
            <w:pStyle w:val="ListParagraph"/>
            <w:numPr>
              <w:numId w:val="12"/>
            </w:numPr>
            <w:ind w:hanging="360"/>
          </w:pPr>
        </w:pPrChange>
      </w:pPr>
    </w:p>
    <w:p w14:paraId="57FA5AEA" w14:textId="3ABF4664" w:rsidR="004E42B6" w:rsidRPr="002804EE" w:rsidDel="002804EE" w:rsidRDefault="004E42B6" w:rsidP="00B25D7A">
      <w:pPr>
        <w:pStyle w:val="ListParagraph"/>
        <w:rPr>
          <w:del w:id="71" w:author="Ty Darnell" w:date="2019-04-18T11:39:00Z"/>
          <w:rFonts w:cs="Kalinga"/>
          <w:rPrChange w:id="72" w:author="Ty Darnell" w:date="2019-04-18T11:39:00Z">
            <w:rPr>
              <w:del w:id="73" w:author="Ty Darnell" w:date="2019-04-18T11:39:00Z"/>
              <w:rFonts w:cs="Kalinga"/>
              <w:b/>
            </w:rPr>
          </w:rPrChange>
        </w:rPr>
        <w:pPrChange w:id="74" w:author="Ty Darnell" w:date="2019-04-18T08:47:00Z">
          <w:pPr>
            <w:pStyle w:val="ListParagraph"/>
            <w:numPr>
              <w:numId w:val="12"/>
            </w:numPr>
            <w:ind w:hanging="360"/>
          </w:pPr>
        </w:pPrChange>
      </w:pPr>
    </w:p>
    <w:p w14:paraId="55B5DE32" w14:textId="77777777" w:rsidR="00E34CD8" w:rsidRPr="00680431" w:rsidRDefault="00E34CD8" w:rsidP="00E34CD8">
      <w:pPr>
        <w:rPr>
          <w:rFonts w:cs="Kalinga"/>
        </w:rPr>
      </w:pPr>
    </w:p>
    <w:tbl>
      <w:tblPr>
        <w:tblStyle w:val="TableGrid"/>
        <w:tblpPr w:leftFromText="180" w:rightFromText="180" w:vertAnchor="text" w:tblpY="1"/>
        <w:tblOverlap w:val="never"/>
        <w:tblW w:w="6443" w:type="dxa"/>
        <w:tblLook w:val="04A0" w:firstRow="1" w:lastRow="0" w:firstColumn="1" w:lastColumn="0" w:noHBand="0" w:noVBand="1"/>
      </w:tblPr>
      <w:tblGrid>
        <w:gridCol w:w="2700"/>
        <w:gridCol w:w="1633"/>
        <w:gridCol w:w="2092"/>
        <w:gridCol w:w="18"/>
      </w:tblGrid>
      <w:tr w:rsidR="00E34CD8" w:rsidRPr="00680431" w14:paraId="49C5AEE4" w14:textId="77777777" w:rsidTr="004E2C2C">
        <w:trPr>
          <w:gridAfter w:val="1"/>
          <w:wAfter w:w="18" w:type="dxa"/>
          <w:trHeight w:val="240"/>
        </w:trPr>
        <w:tc>
          <w:tcPr>
            <w:tcW w:w="6425" w:type="dxa"/>
            <w:gridSpan w:val="3"/>
            <w:noWrap/>
            <w:vAlign w:val="bottom"/>
          </w:tcPr>
          <w:p w14:paraId="5E825A0E" w14:textId="3FD785C9" w:rsidR="00E34CD8" w:rsidRPr="00680431" w:rsidRDefault="00E34CD8" w:rsidP="00033476">
            <w:pPr>
              <w:rPr>
                <w:rFonts w:cs="Kalinga"/>
                <w:bCs/>
                <w:i/>
              </w:rPr>
            </w:pPr>
            <w:r w:rsidRPr="00680431">
              <w:rPr>
                <w:rFonts w:cs="Kalinga"/>
              </w:rPr>
              <w:t xml:space="preserve">Table </w:t>
            </w:r>
            <w:r w:rsidR="0045715A" w:rsidRPr="00680431">
              <w:rPr>
                <w:rFonts w:cs="Kalinga"/>
              </w:rPr>
              <w:t>2</w:t>
            </w:r>
            <w:r w:rsidRPr="00680431">
              <w:rPr>
                <w:rFonts w:cs="Kalinga"/>
              </w:rPr>
              <w:t>. Crude and Sex Stratum-specific Odds Ratio between UNC 25 Virus Exposure and Cancer Diagnosis</w:t>
            </w:r>
          </w:p>
        </w:tc>
      </w:tr>
      <w:tr w:rsidR="00E34CD8" w:rsidRPr="00680431" w14:paraId="1DBB3344" w14:textId="77777777" w:rsidTr="004E2C2C">
        <w:trPr>
          <w:trHeight w:val="240"/>
        </w:trPr>
        <w:tc>
          <w:tcPr>
            <w:tcW w:w="2700" w:type="dxa"/>
            <w:noWrap/>
          </w:tcPr>
          <w:p w14:paraId="3FD33892" w14:textId="77777777" w:rsidR="00E34CD8" w:rsidRPr="00680431" w:rsidRDefault="00E34CD8" w:rsidP="00033476">
            <w:pPr>
              <w:jc w:val="center"/>
              <w:rPr>
                <w:rFonts w:cs="Kalinga"/>
                <w:bCs/>
                <w:i/>
              </w:rPr>
            </w:pPr>
            <w:r w:rsidRPr="00680431">
              <w:rPr>
                <w:rFonts w:cs="Kalinga"/>
                <w:bCs/>
                <w:i/>
              </w:rPr>
              <w:t>Measure</w:t>
            </w:r>
          </w:p>
        </w:tc>
        <w:tc>
          <w:tcPr>
            <w:tcW w:w="1633" w:type="dxa"/>
            <w:noWrap/>
          </w:tcPr>
          <w:p w14:paraId="252E076B" w14:textId="77777777" w:rsidR="00E34CD8" w:rsidRPr="00680431" w:rsidRDefault="00E34CD8" w:rsidP="00033476">
            <w:pPr>
              <w:jc w:val="center"/>
              <w:rPr>
                <w:rFonts w:cs="Kalinga"/>
                <w:bCs/>
                <w:i/>
              </w:rPr>
            </w:pPr>
            <w:r w:rsidRPr="00680431">
              <w:rPr>
                <w:rFonts w:cs="Kalinga"/>
                <w:bCs/>
                <w:i/>
              </w:rPr>
              <w:t>Estimate</w:t>
            </w:r>
          </w:p>
        </w:tc>
        <w:tc>
          <w:tcPr>
            <w:tcW w:w="2110" w:type="dxa"/>
            <w:gridSpan w:val="2"/>
            <w:noWrap/>
          </w:tcPr>
          <w:p w14:paraId="71DF4732" w14:textId="77777777" w:rsidR="00E34CD8" w:rsidRPr="00680431" w:rsidRDefault="00E34CD8" w:rsidP="00033476">
            <w:pPr>
              <w:jc w:val="center"/>
              <w:rPr>
                <w:rFonts w:cs="Kalinga"/>
                <w:bCs/>
                <w:i/>
              </w:rPr>
            </w:pPr>
            <w:r w:rsidRPr="00680431">
              <w:rPr>
                <w:rFonts w:cs="Kalinga"/>
                <w:bCs/>
                <w:i/>
              </w:rPr>
              <w:t>95% CI</w:t>
            </w:r>
          </w:p>
        </w:tc>
      </w:tr>
      <w:tr w:rsidR="00E34CD8" w:rsidRPr="00680431" w14:paraId="4827D8A9" w14:textId="77777777" w:rsidTr="004E2C2C">
        <w:trPr>
          <w:trHeight w:val="240"/>
        </w:trPr>
        <w:tc>
          <w:tcPr>
            <w:tcW w:w="2700" w:type="dxa"/>
            <w:noWrap/>
          </w:tcPr>
          <w:p w14:paraId="31AA72F9" w14:textId="77777777" w:rsidR="00E34CD8" w:rsidRPr="00680431" w:rsidRDefault="00E34CD8" w:rsidP="00033476">
            <w:pPr>
              <w:jc w:val="center"/>
              <w:rPr>
                <w:rFonts w:cs="Kalinga"/>
                <w:bCs/>
                <w:i/>
              </w:rPr>
            </w:pPr>
            <w:r w:rsidRPr="00680431">
              <w:rPr>
                <w:rFonts w:cs="Kalinga"/>
                <w:bCs/>
                <w:i/>
              </w:rPr>
              <w:t>Crude OR</w:t>
            </w:r>
          </w:p>
        </w:tc>
        <w:tc>
          <w:tcPr>
            <w:tcW w:w="1633" w:type="dxa"/>
            <w:noWrap/>
          </w:tcPr>
          <w:p w14:paraId="730987EE" w14:textId="5C81B8E0" w:rsidR="00E34CD8" w:rsidRPr="00FA7096" w:rsidRDefault="00EE422C" w:rsidP="00033476">
            <w:pPr>
              <w:ind w:left="720"/>
              <w:jc w:val="right"/>
              <w:rPr>
                <w:rFonts w:cs="Kalinga"/>
              </w:rPr>
            </w:pPr>
            <w:r w:rsidRPr="00FA7096">
              <w:rPr>
                <w:rFonts w:cs="Kalinga"/>
              </w:rPr>
              <w:t>5.8</w:t>
            </w:r>
          </w:p>
        </w:tc>
        <w:tc>
          <w:tcPr>
            <w:tcW w:w="2110" w:type="dxa"/>
            <w:gridSpan w:val="2"/>
            <w:noWrap/>
          </w:tcPr>
          <w:p w14:paraId="4FB0AE9F" w14:textId="12F05758" w:rsidR="00E34CD8" w:rsidRPr="00FA7096" w:rsidRDefault="00E34CD8" w:rsidP="00033476">
            <w:pPr>
              <w:jc w:val="center"/>
              <w:rPr>
                <w:rFonts w:cs="Kalinga"/>
              </w:rPr>
            </w:pPr>
            <w:r w:rsidRPr="00FA7096">
              <w:rPr>
                <w:rFonts w:cs="Kalinga"/>
              </w:rPr>
              <w:t>1.</w:t>
            </w:r>
            <w:r w:rsidR="00EE422C" w:rsidRPr="00FA7096">
              <w:rPr>
                <w:rFonts w:cs="Kalinga"/>
              </w:rPr>
              <w:t>32</w:t>
            </w:r>
            <w:r w:rsidRPr="00FA7096">
              <w:rPr>
                <w:rFonts w:cs="Kalinga"/>
              </w:rPr>
              <w:t xml:space="preserve"> – 1</w:t>
            </w:r>
            <w:r w:rsidR="00EE422C" w:rsidRPr="00FA7096">
              <w:rPr>
                <w:rFonts w:cs="Kalinga"/>
              </w:rPr>
              <w:t>2</w:t>
            </w:r>
            <w:r w:rsidRPr="00FA7096">
              <w:rPr>
                <w:rFonts w:cs="Kalinga"/>
              </w:rPr>
              <w:t>.</w:t>
            </w:r>
            <w:r w:rsidR="00EE422C" w:rsidRPr="00FA7096">
              <w:rPr>
                <w:rFonts w:cs="Kalinga"/>
              </w:rPr>
              <w:t>39</w:t>
            </w:r>
          </w:p>
        </w:tc>
      </w:tr>
      <w:tr w:rsidR="00E34CD8" w:rsidRPr="00680431" w14:paraId="7DFD418C" w14:textId="77777777" w:rsidTr="004E2C2C">
        <w:trPr>
          <w:trHeight w:val="240"/>
        </w:trPr>
        <w:tc>
          <w:tcPr>
            <w:tcW w:w="2700" w:type="dxa"/>
            <w:noWrap/>
          </w:tcPr>
          <w:p w14:paraId="3BAFAF80" w14:textId="77777777" w:rsidR="00E34CD8" w:rsidRPr="00680431" w:rsidRDefault="00E34CD8" w:rsidP="00033476">
            <w:pPr>
              <w:jc w:val="center"/>
              <w:rPr>
                <w:rFonts w:cs="Kalinga"/>
                <w:bCs/>
                <w:i/>
              </w:rPr>
            </w:pPr>
            <w:r w:rsidRPr="00680431">
              <w:rPr>
                <w:rFonts w:cs="Kalinga"/>
                <w:bCs/>
                <w:i/>
              </w:rPr>
              <w:t>Stratum-specific OR</w:t>
            </w:r>
          </w:p>
        </w:tc>
        <w:tc>
          <w:tcPr>
            <w:tcW w:w="1633" w:type="dxa"/>
            <w:noWrap/>
          </w:tcPr>
          <w:p w14:paraId="5DEC8EC0" w14:textId="77777777" w:rsidR="00E34CD8" w:rsidRPr="00FA7096" w:rsidRDefault="00E34CD8" w:rsidP="00033476">
            <w:pPr>
              <w:ind w:left="720"/>
              <w:jc w:val="right"/>
              <w:rPr>
                <w:rFonts w:cs="Kalinga"/>
              </w:rPr>
            </w:pPr>
          </w:p>
        </w:tc>
        <w:tc>
          <w:tcPr>
            <w:tcW w:w="2110" w:type="dxa"/>
            <w:gridSpan w:val="2"/>
            <w:noWrap/>
          </w:tcPr>
          <w:p w14:paraId="572D4001" w14:textId="77777777" w:rsidR="00E34CD8" w:rsidRPr="00FA7096" w:rsidRDefault="00E34CD8" w:rsidP="00033476">
            <w:pPr>
              <w:ind w:left="720"/>
              <w:jc w:val="center"/>
              <w:rPr>
                <w:rFonts w:cs="Kalinga"/>
              </w:rPr>
            </w:pPr>
          </w:p>
        </w:tc>
      </w:tr>
      <w:tr w:rsidR="00E34CD8" w:rsidRPr="00680431" w14:paraId="58BCA9AA" w14:textId="77777777" w:rsidTr="004E2C2C">
        <w:trPr>
          <w:trHeight w:val="240"/>
        </w:trPr>
        <w:tc>
          <w:tcPr>
            <w:tcW w:w="2700" w:type="dxa"/>
            <w:noWrap/>
          </w:tcPr>
          <w:p w14:paraId="77C89A3B" w14:textId="77777777" w:rsidR="00E34CD8" w:rsidRPr="00680431" w:rsidRDefault="00E34CD8" w:rsidP="00033476">
            <w:pPr>
              <w:jc w:val="center"/>
              <w:rPr>
                <w:rFonts w:cs="Kalinga"/>
                <w:bCs/>
                <w:i/>
              </w:rPr>
            </w:pPr>
            <w:r w:rsidRPr="00680431">
              <w:rPr>
                <w:rFonts w:cs="Kalinga"/>
                <w:bCs/>
                <w:i/>
              </w:rPr>
              <w:t>Male</w:t>
            </w:r>
          </w:p>
        </w:tc>
        <w:tc>
          <w:tcPr>
            <w:tcW w:w="1633" w:type="dxa"/>
            <w:noWrap/>
          </w:tcPr>
          <w:p w14:paraId="65D1CBBB" w14:textId="230A8A28" w:rsidR="00E34CD8" w:rsidRPr="00FA7096" w:rsidRDefault="00E34CD8" w:rsidP="00033476">
            <w:pPr>
              <w:ind w:left="720"/>
              <w:jc w:val="right"/>
              <w:rPr>
                <w:rFonts w:cs="Kalinga"/>
              </w:rPr>
            </w:pPr>
            <w:r w:rsidRPr="00FA7096">
              <w:rPr>
                <w:rFonts w:cs="Kalinga"/>
              </w:rPr>
              <w:t>1.5</w:t>
            </w:r>
          </w:p>
        </w:tc>
        <w:tc>
          <w:tcPr>
            <w:tcW w:w="2110" w:type="dxa"/>
            <w:gridSpan w:val="2"/>
            <w:noWrap/>
          </w:tcPr>
          <w:p w14:paraId="3C81C057" w14:textId="097216E4" w:rsidR="00E34CD8" w:rsidRPr="00FA7096" w:rsidRDefault="00E34CD8" w:rsidP="00033476">
            <w:pPr>
              <w:jc w:val="center"/>
              <w:rPr>
                <w:rFonts w:cs="Kalinga"/>
              </w:rPr>
            </w:pPr>
            <w:r w:rsidRPr="00FA7096">
              <w:rPr>
                <w:rFonts w:cs="Kalinga"/>
              </w:rPr>
              <w:t>0.50 – 8.75</w:t>
            </w:r>
          </w:p>
        </w:tc>
      </w:tr>
      <w:tr w:rsidR="00E34CD8" w:rsidRPr="00680431" w14:paraId="757E7064" w14:textId="77777777" w:rsidTr="004E2C2C">
        <w:trPr>
          <w:trHeight w:val="240"/>
        </w:trPr>
        <w:tc>
          <w:tcPr>
            <w:tcW w:w="2700" w:type="dxa"/>
            <w:noWrap/>
          </w:tcPr>
          <w:p w14:paraId="58C5B35A" w14:textId="77777777" w:rsidR="00E34CD8" w:rsidRPr="00680431" w:rsidRDefault="00E34CD8" w:rsidP="00033476">
            <w:pPr>
              <w:jc w:val="center"/>
              <w:rPr>
                <w:rFonts w:cs="Kalinga"/>
                <w:bCs/>
                <w:i/>
              </w:rPr>
            </w:pPr>
            <w:r w:rsidRPr="00680431">
              <w:rPr>
                <w:rFonts w:cs="Kalinga"/>
                <w:bCs/>
                <w:i/>
              </w:rPr>
              <w:t>Female</w:t>
            </w:r>
          </w:p>
        </w:tc>
        <w:tc>
          <w:tcPr>
            <w:tcW w:w="1633" w:type="dxa"/>
            <w:noWrap/>
          </w:tcPr>
          <w:p w14:paraId="337E604F" w14:textId="0F3BEC0E" w:rsidR="00E34CD8" w:rsidRPr="00FA7096" w:rsidRDefault="00E34CD8" w:rsidP="00033476">
            <w:pPr>
              <w:ind w:left="720"/>
              <w:jc w:val="right"/>
              <w:rPr>
                <w:rFonts w:cs="Kalinga"/>
              </w:rPr>
            </w:pPr>
            <w:r w:rsidRPr="00FA7096">
              <w:rPr>
                <w:rFonts w:cs="Kalinga"/>
              </w:rPr>
              <w:t>9.</w:t>
            </w:r>
            <w:r w:rsidR="00EE422C" w:rsidRPr="00FA7096">
              <w:rPr>
                <w:rFonts w:cs="Kalinga"/>
              </w:rPr>
              <w:t>2</w:t>
            </w:r>
          </w:p>
        </w:tc>
        <w:tc>
          <w:tcPr>
            <w:tcW w:w="2110" w:type="dxa"/>
            <w:gridSpan w:val="2"/>
            <w:noWrap/>
          </w:tcPr>
          <w:p w14:paraId="12417DA9" w14:textId="74629EBD" w:rsidR="00E34CD8" w:rsidRPr="00FA7096" w:rsidRDefault="00EE422C" w:rsidP="00033476">
            <w:pPr>
              <w:jc w:val="center"/>
              <w:rPr>
                <w:rFonts w:cs="Kalinga"/>
              </w:rPr>
            </w:pPr>
            <w:r w:rsidRPr="00FA7096">
              <w:rPr>
                <w:rFonts w:cs="Kalinga"/>
              </w:rPr>
              <w:t>2</w:t>
            </w:r>
            <w:r w:rsidR="00E34CD8" w:rsidRPr="00FA7096">
              <w:rPr>
                <w:rFonts w:cs="Kalinga"/>
              </w:rPr>
              <w:t>.</w:t>
            </w:r>
            <w:r w:rsidRPr="00FA7096">
              <w:rPr>
                <w:rFonts w:cs="Kalinga"/>
              </w:rPr>
              <w:t>48</w:t>
            </w:r>
            <w:r w:rsidR="00E34CD8" w:rsidRPr="00FA7096">
              <w:rPr>
                <w:rFonts w:cs="Kalinga"/>
              </w:rPr>
              <w:t xml:space="preserve"> – </w:t>
            </w:r>
            <w:r w:rsidRPr="00FA7096">
              <w:rPr>
                <w:rFonts w:cs="Kalinga"/>
              </w:rPr>
              <w:t>33</w:t>
            </w:r>
            <w:r w:rsidR="00E34CD8" w:rsidRPr="00FA7096">
              <w:rPr>
                <w:rFonts w:cs="Kalinga"/>
              </w:rPr>
              <w:t>.</w:t>
            </w:r>
            <w:r w:rsidRPr="00FA7096">
              <w:rPr>
                <w:rFonts w:cs="Kalinga"/>
              </w:rPr>
              <w:t>80</w:t>
            </w:r>
          </w:p>
        </w:tc>
      </w:tr>
    </w:tbl>
    <w:p w14:paraId="2A856EC7" w14:textId="2B85E48E" w:rsidR="00E34CD8" w:rsidRPr="00680431" w:rsidRDefault="00363A56" w:rsidP="00E34CD8">
      <w:pPr>
        <w:rPr>
          <w:rFonts w:cs="Kalinga"/>
        </w:rPr>
      </w:pPr>
      <w:r>
        <w:rPr>
          <w:rFonts w:cs="Kalinga"/>
        </w:rPr>
        <w:br w:type="textWrapping" w:clear="all"/>
      </w:r>
    </w:p>
    <w:p w14:paraId="2D3CE772" w14:textId="77777777" w:rsidR="00D82C41" w:rsidRPr="00680431" w:rsidRDefault="00D82C41" w:rsidP="00E34CD8">
      <w:pPr>
        <w:rPr>
          <w:rFonts w:cs="Kalinga"/>
        </w:rPr>
      </w:pPr>
    </w:p>
    <w:p w14:paraId="44B5FEE2" w14:textId="760A6F13" w:rsidR="00A37E60" w:rsidRPr="00680431" w:rsidRDefault="00863D1A" w:rsidP="00E53583">
      <w:pPr>
        <w:pStyle w:val="ListParagraph"/>
        <w:numPr>
          <w:ilvl w:val="0"/>
          <w:numId w:val="12"/>
        </w:numPr>
        <w:rPr>
          <w:rFonts w:cs="Kalinga"/>
          <w:b/>
        </w:rPr>
      </w:pPr>
      <w:r w:rsidRPr="00680431">
        <w:rPr>
          <w:rFonts w:cs="Kalinga"/>
          <w:b/>
        </w:rPr>
        <w:t xml:space="preserve">Which pattern from the stratification diagram do your results resemble? </w:t>
      </w:r>
      <w:r w:rsidR="00730E25">
        <w:rPr>
          <w:rFonts w:cs="Kalinga"/>
          <w:b/>
        </w:rPr>
        <w:t xml:space="preserve">Refer to </w:t>
      </w:r>
      <w:r w:rsidR="001D13DF">
        <w:rPr>
          <w:rFonts w:cs="Kalinga"/>
          <w:b/>
        </w:rPr>
        <w:t>Table 2</w:t>
      </w:r>
    </w:p>
    <w:p w14:paraId="757D57E8" w14:textId="77777777" w:rsidR="00A37E60" w:rsidRPr="00680431" w:rsidRDefault="00A37E60" w:rsidP="00E34CD8">
      <w:pPr>
        <w:rPr>
          <w:rFonts w:cs="Kalinga"/>
        </w:rPr>
      </w:pPr>
    </w:p>
    <w:p w14:paraId="44FE0ACD" w14:textId="5DAACB75" w:rsidR="00863D1A" w:rsidRPr="00680431" w:rsidRDefault="00EE422C" w:rsidP="00E53583">
      <w:pPr>
        <w:pStyle w:val="ListParagraph"/>
        <w:numPr>
          <w:ilvl w:val="0"/>
          <w:numId w:val="12"/>
        </w:numPr>
        <w:rPr>
          <w:rFonts w:cs="Kalinga"/>
          <w:b/>
        </w:rPr>
      </w:pPr>
      <w:r w:rsidRPr="00680431">
        <w:rPr>
          <w:rFonts w:cs="Kalinga"/>
          <w:b/>
        </w:rPr>
        <w:t xml:space="preserve">Describe the pattern. </w:t>
      </w:r>
      <w:r w:rsidR="00863D1A" w:rsidRPr="00680431">
        <w:rPr>
          <w:rFonts w:cs="Kalinga"/>
          <w:b/>
        </w:rPr>
        <w:t xml:space="preserve">Is there evidence of confounding </w:t>
      </w:r>
      <w:r w:rsidRPr="00680431">
        <w:rPr>
          <w:rFonts w:cs="Kalinga"/>
          <w:b/>
        </w:rPr>
        <w:t xml:space="preserve">or EMM </w:t>
      </w:r>
      <w:r w:rsidR="00863D1A" w:rsidRPr="00680431">
        <w:rPr>
          <w:rFonts w:cs="Kalinga"/>
          <w:b/>
        </w:rPr>
        <w:t>by sex?</w:t>
      </w:r>
      <w:r w:rsidR="00730E25">
        <w:rPr>
          <w:rFonts w:cs="Kalinga"/>
          <w:b/>
        </w:rPr>
        <w:t xml:space="preserve"> Refer to</w:t>
      </w:r>
      <w:r w:rsidR="00863D1A" w:rsidRPr="00680431">
        <w:rPr>
          <w:rFonts w:cs="Kalinga"/>
          <w:b/>
        </w:rPr>
        <w:t xml:space="preserve"> </w:t>
      </w:r>
      <w:r w:rsidR="001D13DF">
        <w:rPr>
          <w:rFonts w:cs="Kalinga"/>
          <w:b/>
        </w:rPr>
        <w:t>Table 2</w:t>
      </w:r>
    </w:p>
    <w:p w14:paraId="60F1404C" w14:textId="77777777" w:rsidR="00863D1A" w:rsidRPr="00680431" w:rsidRDefault="00863D1A" w:rsidP="00863D1A">
      <w:pPr>
        <w:rPr>
          <w:rFonts w:cs="Kalinga"/>
          <w:highlight w:val="yellow"/>
        </w:rPr>
      </w:pPr>
    </w:p>
    <w:p w14:paraId="0A87DE32" w14:textId="77777777" w:rsidR="00863D1A" w:rsidRPr="00FA7096" w:rsidRDefault="00863D1A" w:rsidP="00863D1A">
      <w:pPr>
        <w:widowControl w:val="0"/>
        <w:autoSpaceDE w:val="0"/>
        <w:autoSpaceDN w:val="0"/>
        <w:adjustRightInd w:val="0"/>
        <w:ind w:left="720"/>
        <w:rPr>
          <w:rFonts w:cs="Kalinga"/>
          <w:color w:val="000000" w:themeColor="text1"/>
        </w:rPr>
      </w:pPr>
    </w:p>
    <w:p w14:paraId="1963E19C" w14:textId="02F7EE5A" w:rsidR="00863D1A" w:rsidRPr="00FA7096" w:rsidRDefault="00A37E60" w:rsidP="00E53583">
      <w:pPr>
        <w:pStyle w:val="ListParagraph"/>
        <w:widowControl w:val="0"/>
        <w:numPr>
          <w:ilvl w:val="0"/>
          <w:numId w:val="12"/>
        </w:numPr>
        <w:autoSpaceDE w:val="0"/>
        <w:autoSpaceDN w:val="0"/>
        <w:adjustRightInd w:val="0"/>
        <w:rPr>
          <w:rFonts w:cs="Kalinga"/>
          <w:b/>
          <w:color w:val="000000" w:themeColor="text1"/>
        </w:rPr>
      </w:pPr>
      <w:r w:rsidRPr="00FA7096">
        <w:rPr>
          <w:rFonts w:cs="Kalinga"/>
          <w:b/>
        </w:rPr>
        <w:t xml:space="preserve">Interpret and comment on the confidence intervals. </w:t>
      </w:r>
      <w:r w:rsidRPr="00FA7096">
        <w:rPr>
          <w:rFonts w:cs="Kalinga"/>
          <w:b/>
          <w:i/>
        </w:rPr>
        <w:t xml:space="preserve"> </w:t>
      </w:r>
      <w:r w:rsidR="00730E25" w:rsidRPr="00730E25">
        <w:rPr>
          <w:rFonts w:cs="Kalinga"/>
          <w:b/>
        </w:rPr>
        <w:t>Refer to</w:t>
      </w:r>
      <w:r w:rsidR="00730E25">
        <w:rPr>
          <w:rFonts w:cs="Kalinga"/>
          <w:b/>
          <w:i/>
        </w:rPr>
        <w:t xml:space="preserve"> </w:t>
      </w:r>
      <w:r w:rsidR="001D13DF" w:rsidRPr="00730E25">
        <w:rPr>
          <w:rFonts w:cs="Kalinga"/>
          <w:b/>
        </w:rPr>
        <w:t>Table 2</w:t>
      </w:r>
    </w:p>
    <w:p w14:paraId="1EAA3BAB" w14:textId="77777777" w:rsidR="00863D1A" w:rsidRPr="00680431" w:rsidRDefault="00863D1A" w:rsidP="00863D1A">
      <w:pPr>
        <w:widowControl w:val="0"/>
        <w:autoSpaceDE w:val="0"/>
        <w:autoSpaceDN w:val="0"/>
        <w:adjustRightInd w:val="0"/>
        <w:ind w:left="720"/>
        <w:rPr>
          <w:rFonts w:cs="Kalinga"/>
          <w:color w:val="000000" w:themeColor="text1"/>
        </w:rPr>
      </w:pPr>
    </w:p>
    <w:p w14:paraId="53D150A1" w14:textId="77777777" w:rsidR="00863D1A" w:rsidRPr="00680431" w:rsidRDefault="00863D1A" w:rsidP="00863D1A">
      <w:pPr>
        <w:rPr>
          <w:rFonts w:cs="Kalinga"/>
        </w:rPr>
      </w:pPr>
      <w:bookmarkStart w:id="75" w:name="_Hlk498953879"/>
    </w:p>
    <w:p w14:paraId="1D9B10D0" w14:textId="4D350E45" w:rsidR="00863D1A" w:rsidRPr="00680431" w:rsidRDefault="00827F58" w:rsidP="00E53583">
      <w:pPr>
        <w:pStyle w:val="ListParagraph"/>
        <w:numPr>
          <w:ilvl w:val="0"/>
          <w:numId w:val="12"/>
        </w:numPr>
        <w:rPr>
          <w:rFonts w:cs="Kalinga"/>
          <w:b/>
        </w:rPr>
      </w:pPr>
      <w:r w:rsidRPr="00680431">
        <w:rPr>
          <w:rFonts w:cs="Kalinga"/>
          <w:b/>
        </w:rPr>
        <w:t>A</w:t>
      </w:r>
      <w:r w:rsidR="005276FF" w:rsidRPr="00680431">
        <w:rPr>
          <w:rFonts w:cs="Kalinga"/>
          <w:b/>
        </w:rPr>
        <w:t>ssess</w:t>
      </w:r>
      <w:r w:rsidR="00863D1A" w:rsidRPr="00680431">
        <w:rPr>
          <w:rFonts w:cs="Kalinga"/>
          <w:b/>
        </w:rPr>
        <w:t xml:space="preserve"> confounding by sex using the </w:t>
      </w:r>
      <w:r w:rsidR="00863D1A" w:rsidRPr="00680431">
        <w:rPr>
          <w:rFonts w:cs="Kalinga"/>
          <w:b/>
          <w:i/>
        </w:rPr>
        <w:t>modeling</w:t>
      </w:r>
      <w:r w:rsidR="00863D1A" w:rsidRPr="00680431">
        <w:rPr>
          <w:rFonts w:cs="Kalinga"/>
          <w:b/>
        </w:rPr>
        <w:t xml:space="preserve"> technique. </w:t>
      </w:r>
      <w:bookmarkStart w:id="76" w:name="_Hlk498954711"/>
      <w:r w:rsidR="00863D1A" w:rsidRPr="00680431">
        <w:rPr>
          <w:rFonts w:cs="Kalinga"/>
          <w:b/>
        </w:rPr>
        <w:t xml:space="preserve">Fill in table </w:t>
      </w:r>
      <w:r w:rsidR="0045715A" w:rsidRPr="00680431">
        <w:rPr>
          <w:rFonts w:cs="Kalinga"/>
          <w:b/>
        </w:rPr>
        <w:t>3.</w:t>
      </w:r>
    </w:p>
    <w:p w14:paraId="60E0B974" w14:textId="77777777" w:rsidR="00863D1A" w:rsidRPr="00680431" w:rsidRDefault="00863D1A" w:rsidP="00863D1A">
      <w:pPr>
        <w:rPr>
          <w:rFonts w:cs="Kalinga"/>
        </w:rPr>
      </w:pP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5E5FA7" w:rsidRPr="00680431" w14:paraId="5D498844" w14:textId="77777777" w:rsidTr="007B361E">
        <w:trPr>
          <w:trHeight w:val="441"/>
          <w:ins w:id="77" w:author="Ty Darnell" w:date="2019-04-18T11:52:00Z"/>
        </w:trPr>
        <w:tc>
          <w:tcPr>
            <w:tcW w:w="5382" w:type="dxa"/>
            <w:gridSpan w:val="3"/>
            <w:noWrap/>
          </w:tcPr>
          <w:p w14:paraId="0D14428B" w14:textId="77777777" w:rsidR="005E5FA7" w:rsidRPr="00680431" w:rsidRDefault="005E5FA7" w:rsidP="007B361E">
            <w:pPr>
              <w:rPr>
                <w:ins w:id="78" w:author="Ty Darnell" w:date="2019-04-18T11:52:00Z"/>
                <w:rFonts w:cs="Kalinga"/>
                <w:bCs/>
                <w:i/>
              </w:rPr>
            </w:pPr>
            <w:ins w:id="79" w:author="Ty Darnell" w:date="2019-04-18T11:52:00Z">
              <w:r w:rsidRPr="00680431">
                <w:rPr>
                  <w:rFonts w:cs="Kalinga"/>
                  <w:bCs/>
                </w:rPr>
                <w:t>Table 3.</w:t>
              </w:r>
              <w:r w:rsidRPr="00680431">
                <w:rPr>
                  <w:rFonts w:cs="Kalinga"/>
                  <w:bCs/>
                  <w:i/>
                </w:rPr>
                <w:t xml:space="preserve"> </w:t>
              </w:r>
              <w:r w:rsidRPr="00680431">
                <w:rPr>
                  <w:rFonts w:cs="Kalinga"/>
                </w:rPr>
                <w:t>Comparison of Unadjusted OR and Sex-adjusted OR with 95%CIs.</w:t>
              </w:r>
            </w:ins>
          </w:p>
        </w:tc>
      </w:tr>
      <w:tr w:rsidR="005E5FA7" w:rsidRPr="00680431" w14:paraId="1D0944FB" w14:textId="77777777" w:rsidTr="007B361E">
        <w:trPr>
          <w:trHeight w:val="189"/>
          <w:ins w:id="80" w:author="Ty Darnell" w:date="2019-04-18T11:52:00Z"/>
        </w:trPr>
        <w:tc>
          <w:tcPr>
            <w:tcW w:w="2088" w:type="dxa"/>
            <w:tcBorders>
              <w:bottom w:val="single" w:sz="4" w:space="0" w:color="auto"/>
            </w:tcBorders>
            <w:noWrap/>
          </w:tcPr>
          <w:p w14:paraId="68FD7443" w14:textId="77777777" w:rsidR="005E5FA7" w:rsidRPr="00680431" w:rsidRDefault="005E5FA7" w:rsidP="007B361E">
            <w:pPr>
              <w:rPr>
                <w:ins w:id="81" w:author="Ty Darnell" w:date="2019-04-18T11:52:00Z"/>
                <w:rFonts w:cs="Kalinga"/>
                <w:bCs/>
                <w:i/>
              </w:rPr>
            </w:pPr>
            <w:ins w:id="82" w:author="Ty Darnell" w:date="2019-04-18T11:52:00Z">
              <w:r w:rsidRPr="00680431">
                <w:rPr>
                  <w:rFonts w:cs="Kalinga"/>
                  <w:bCs/>
                  <w:i/>
                </w:rPr>
                <w:t>Measure</w:t>
              </w:r>
            </w:ins>
          </w:p>
        </w:tc>
        <w:tc>
          <w:tcPr>
            <w:tcW w:w="1655" w:type="dxa"/>
            <w:tcBorders>
              <w:bottom w:val="single" w:sz="4" w:space="0" w:color="auto"/>
            </w:tcBorders>
            <w:noWrap/>
          </w:tcPr>
          <w:p w14:paraId="5E622D31" w14:textId="77777777" w:rsidR="005E5FA7" w:rsidRPr="00680431" w:rsidRDefault="005E5FA7" w:rsidP="007B361E">
            <w:pPr>
              <w:jc w:val="center"/>
              <w:rPr>
                <w:ins w:id="83" w:author="Ty Darnell" w:date="2019-04-18T11:52:00Z"/>
                <w:rFonts w:cs="Kalinga"/>
                <w:bCs/>
                <w:i/>
              </w:rPr>
            </w:pPr>
            <w:ins w:id="84" w:author="Ty Darnell" w:date="2019-04-18T11:52:00Z">
              <w:r w:rsidRPr="00680431">
                <w:rPr>
                  <w:rFonts w:cs="Kalinga"/>
                  <w:bCs/>
                  <w:i/>
                </w:rPr>
                <w:t>Estimate</w:t>
              </w:r>
            </w:ins>
          </w:p>
        </w:tc>
        <w:tc>
          <w:tcPr>
            <w:tcW w:w="1639" w:type="dxa"/>
            <w:tcBorders>
              <w:bottom w:val="single" w:sz="4" w:space="0" w:color="auto"/>
            </w:tcBorders>
            <w:noWrap/>
          </w:tcPr>
          <w:p w14:paraId="776C9E7E" w14:textId="77777777" w:rsidR="005E5FA7" w:rsidRPr="00680431" w:rsidRDefault="005E5FA7" w:rsidP="007B361E">
            <w:pPr>
              <w:jc w:val="center"/>
              <w:rPr>
                <w:ins w:id="85" w:author="Ty Darnell" w:date="2019-04-18T11:52:00Z"/>
                <w:rFonts w:cs="Kalinga"/>
                <w:bCs/>
                <w:i/>
              </w:rPr>
            </w:pPr>
            <w:ins w:id="86" w:author="Ty Darnell" w:date="2019-04-18T11:52:00Z">
              <w:r w:rsidRPr="00680431">
                <w:rPr>
                  <w:rFonts w:cs="Kalinga"/>
                  <w:bCs/>
                  <w:i/>
                </w:rPr>
                <w:t>95% CI</w:t>
              </w:r>
            </w:ins>
          </w:p>
        </w:tc>
      </w:tr>
      <w:tr w:rsidR="005E5FA7" w:rsidRPr="00680431" w14:paraId="7748513D" w14:textId="77777777" w:rsidTr="007B361E">
        <w:trPr>
          <w:trHeight w:val="170"/>
          <w:ins w:id="87" w:author="Ty Darnell" w:date="2019-04-18T11:52:00Z"/>
        </w:trPr>
        <w:tc>
          <w:tcPr>
            <w:tcW w:w="2088" w:type="dxa"/>
            <w:tcBorders>
              <w:top w:val="single" w:sz="4" w:space="0" w:color="auto"/>
            </w:tcBorders>
            <w:noWrap/>
            <w:vAlign w:val="bottom"/>
          </w:tcPr>
          <w:p w14:paraId="07A818BE" w14:textId="77777777" w:rsidR="005E5FA7" w:rsidRPr="00680431" w:rsidRDefault="005E5FA7" w:rsidP="007B361E">
            <w:pPr>
              <w:rPr>
                <w:ins w:id="88" w:author="Ty Darnell" w:date="2019-04-18T11:52:00Z"/>
                <w:rFonts w:cs="Kalinga"/>
                <w:bCs/>
                <w:i/>
              </w:rPr>
            </w:pPr>
            <w:ins w:id="89" w:author="Ty Darnell" w:date="2019-04-18T11:52:00Z">
              <w:r w:rsidRPr="00680431">
                <w:rPr>
                  <w:rFonts w:cs="Kalinga"/>
                  <w:bCs/>
                  <w:i/>
                </w:rPr>
                <w:t>Crude OR</w:t>
              </w:r>
            </w:ins>
          </w:p>
        </w:tc>
        <w:tc>
          <w:tcPr>
            <w:tcW w:w="1655" w:type="dxa"/>
            <w:tcBorders>
              <w:top w:val="single" w:sz="4" w:space="0" w:color="auto"/>
            </w:tcBorders>
            <w:noWrap/>
            <w:vAlign w:val="bottom"/>
          </w:tcPr>
          <w:p w14:paraId="56C9F668" w14:textId="77777777" w:rsidR="005E5FA7" w:rsidRPr="00680431" w:rsidRDefault="005E5FA7" w:rsidP="007B361E">
            <w:pPr>
              <w:ind w:right="210"/>
              <w:jc w:val="right"/>
              <w:rPr>
                <w:ins w:id="90" w:author="Ty Darnell" w:date="2019-04-18T11:52:00Z"/>
                <w:rFonts w:cs="Kalinga"/>
                <w:i/>
              </w:rPr>
            </w:pPr>
            <w:ins w:id="91" w:author="Ty Darnell" w:date="2019-04-18T11:52:00Z">
              <w:r>
                <w:rPr>
                  <w:rFonts w:cs="Kalinga"/>
                  <w:i/>
                </w:rPr>
                <w:t>4.22</w:t>
              </w:r>
              <w:r w:rsidRPr="00680431">
                <w:rPr>
                  <w:rFonts w:cs="Kalinga"/>
                  <w:i/>
                </w:rPr>
                <w:t xml:space="preserve"> </w:t>
              </w:r>
            </w:ins>
          </w:p>
        </w:tc>
        <w:tc>
          <w:tcPr>
            <w:tcW w:w="1639" w:type="dxa"/>
            <w:tcBorders>
              <w:top w:val="single" w:sz="4" w:space="0" w:color="auto"/>
            </w:tcBorders>
            <w:noWrap/>
            <w:vAlign w:val="bottom"/>
          </w:tcPr>
          <w:p w14:paraId="1CFED544" w14:textId="77777777" w:rsidR="005E5FA7" w:rsidRPr="00680431" w:rsidRDefault="005E5FA7" w:rsidP="007B361E">
            <w:pPr>
              <w:ind w:left="105" w:right="150"/>
              <w:rPr>
                <w:ins w:id="92" w:author="Ty Darnell" w:date="2019-04-18T11:52:00Z"/>
                <w:rFonts w:cs="Kalinga"/>
                <w:i/>
              </w:rPr>
            </w:pPr>
            <w:ins w:id="93" w:author="Ty Darnell" w:date="2019-04-18T11:52:00Z">
              <w:r>
                <w:rPr>
                  <w:rFonts w:cs="Kalinga"/>
                  <w:i/>
                </w:rPr>
                <w:t>1.75-10.18</w:t>
              </w:r>
            </w:ins>
          </w:p>
        </w:tc>
      </w:tr>
      <w:tr w:rsidR="005E5FA7" w:rsidRPr="00680431" w14:paraId="3C58278D" w14:textId="77777777" w:rsidTr="007B361E">
        <w:trPr>
          <w:trHeight w:val="387"/>
          <w:ins w:id="94" w:author="Ty Darnell" w:date="2019-04-18T11:52:00Z"/>
        </w:trPr>
        <w:tc>
          <w:tcPr>
            <w:tcW w:w="2088" w:type="dxa"/>
            <w:noWrap/>
            <w:vAlign w:val="bottom"/>
          </w:tcPr>
          <w:p w14:paraId="2C619290" w14:textId="77777777" w:rsidR="005E5FA7" w:rsidRPr="00680431" w:rsidRDefault="005E5FA7" w:rsidP="007B361E">
            <w:pPr>
              <w:rPr>
                <w:ins w:id="95" w:author="Ty Darnell" w:date="2019-04-18T11:52:00Z"/>
                <w:rFonts w:cs="Kalinga"/>
                <w:bCs/>
                <w:i/>
              </w:rPr>
            </w:pPr>
            <w:ins w:id="96" w:author="Ty Darnell" w:date="2019-04-18T11:52:00Z">
              <w:r w:rsidRPr="00680431">
                <w:rPr>
                  <w:rFonts w:cs="Kalinga"/>
                  <w:bCs/>
                  <w:i/>
                </w:rPr>
                <w:t>Sex-adjusted OR</w:t>
              </w:r>
            </w:ins>
          </w:p>
        </w:tc>
        <w:tc>
          <w:tcPr>
            <w:tcW w:w="1655" w:type="dxa"/>
            <w:noWrap/>
            <w:vAlign w:val="bottom"/>
          </w:tcPr>
          <w:p w14:paraId="36406C77" w14:textId="3EB41BDC" w:rsidR="005E5FA7" w:rsidRPr="00680431" w:rsidRDefault="00115CD6" w:rsidP="007B361E">
            <w:pPr>
              <w:ind w:right="210"/>
              <w:jc w:val="right"/>
              <w:rPr>
                <w:ins w:id="97" w:author="Ty Darnell" w:date="2019-04-18T11:52:00Z"/>
                <w:rFonts w:cs="Kalinga"/>
                <w:i/>
              </w:rPr>
            </w:pPr>
            <w:ins w:id="98" w:author="Ty Darnell" w:date="2019-04-18T12:13:00Z">
              <w:r>
                <w:rPr>
                  <w:rFonts w:cs="Kalinga"/>
                  <w:i/>
                </w:rPr>
                <w:t>4.13</w:t>
              </w:r>
            </w:ins>
          </w:p>
        </w:tc>
        <w:tc>
          <w:tcPr>
            <w:tcW w:w="1639" w:type="dxa"/>
            <w:noWrap/>
            <w:vAlign w:val="bottom"/>
          </w:tcPr>
          <w:p w14:paraId="608DD603" w14:textId="51C8BF64" w:rsidR="005E5FA7" w:rsidRPr="00680431" w:rsidRDefault="00115CD6" w:rsidP="007B361E">
            <w:pPr>
              <w:ind w:left="105" w:right="150"/>
              <w:jc w:val="right"/>
              <w:rPr>
                <w:ins w:id="99" w:author="Ty Darnell" w:date="2019-04-18T11:52:00Z"/>
                <w:rFonts w:cs="Kalinga"/>
                <w:i/>
              </w:rPr>
            </w:pPr>
            <w:ins w:id="100" w:author="Ty Darnell" w:date="2019-04-18T12:13:00Z">
              <w:r>
                <w:rPr>
                  <w:rFonts w:cs="Kalinga"/>
                  <w:i/>
                </w:rPr>
                <w:t>1.75-10.39</w:t>
              </w:r>
            </w:ins>
          </w:p>
        </w:tc>
      </w:tr>
      <w:tr w:rsidR="005E5FA7" w:rsidRPr="00680431" w14:paraId="595C5BF5" w14:textId="77777777" w:rsidTr="007B361E">
        <w:trPr>
          <w:trHeight w:val="405"/>
          <w:ins w:id="101" w:author="Ty Darnell" w:date="2019-04-18T11:52:00Z"/>
        </w:trPr>
        <w:tc>
          <w:tcPr>
            <w:tcW w:w="2088" w:type="dxa"/>
            <w:tcBorders>
              <w:bottom w:val="single" w:sz="4" w:space="0" w:color="auto"/>
            </w:tcBorders>
            <w:noWrap/>
            <w:vAlign w:val="bottom"/>
          </w:tcPr>
          <w:p w14:paraId="1CF22CBC" w14:textId="77777777" w:rsidR="005E5FA7" w:rsidRPr="00680431" w:rsidRDefault="005E5FA7" w:rsidP="007B361E">
            <w:pPr>
              <w:rPr>
                <w:ins w:id="102" w:author="Ty Darnell" w:date="2019-04-18T11:52:00Z"/>
                <w:rFonts w:cs="Kalinga"/>
                <w:bCs/>
                <w:i/>
              </w:rPr>
            </w:pPr>
            <w:ins w:id="103" w:author="Ty Darnell" w:date="2019-04-18T11:52:00Z">
              <w:r w:rsidRPr="00680431">
                <w:rPr>
                  <w:rFonts w:cs="Kalinga"/>
                  <w:bCs/>
                  <w:i/>
                </w:rPr>
                <w:t>% difference</w:t>
              </w:r>
            </w:ins>
          </w:p>
        </w:tc>
        <w:tc>
          <w:tcPr>
            <w:tcW w:w="1655" w:type="dxa"/>
            <w:tcBorders>
              <w:bottom w:val="single" w:sz="4" w:space="0" w:color="auto"/>
            </w:tcBorders>
            <w:noWrap/>
            <w:vAlign w:val="bottom"/>
          </w:tcPr>
          <w:p w14:paraId="11AAD9FA" w14:textId="4190E637" w:rsidR="005E5FA7" w:rsidRPr="00680431" w:rsidRDefault="00115CD6" w:rsidP="007B361E">
            <w:pPr>
              <w:ind w:right="210"/>
              <w:jc w:val="right"/>
              <w:rPr>
                <w:ins w:id="104" w:author="Ty Darnell" w:date="2019-04-18T11:52:00Z"/>
                <w:rFonts w:cs="Kalinga"/>
                <w:i/>
              </w:rPr>
            </w:pPr>
            <w:ins w:id="105" w:author="Ty Darnell" w:date="2019-04-18T12:13:00Z">
              <w:r>
                <w:rPr>
                  <w:rFonts w:cs="Kalinga"/>
                  <w:i/>
                </w:rPr>
                <w:t>2%</w:t>
              </w:r>
            </w:ins>
            <w:bookmarkStart w:id="106" w:name="_GoBack"/>
            <w:bookmarkEnd w:id="106"/>
          </w:p>
        </w:tc>
        <w:tc>
          <w:tcPr>
            <w:tcW w:w="1639" w:type="dxa"/>
            <w:tcBorders>
              <w:bottom w:val="single" w:sz="4" w:space="0" w:color="auto"/>
            </w:tcBorders>
            <w:noWrap/>
            <w:vAlign w:val="bottom"/>
          </w:tcPr>
          <w:p w14:paraId="62790FB4" w14:textId="77777777" w:rsidR="005E5FA7" w:rsidRPr="00680431" w:rsidRDefault="005E5FA7" w:rsidP="007B361E">
            <w:pPr>
              <w:ind w:left="105" w:right="150"/>
              <w:jc w:val="right"/>
              <w:rPr>
                <w:ins w:id="107" w:author="Ty Darnell" w:date="2019-04-18T11:52:00Z"/>
                <w:rFonts w:cs="Kalinga"/>
                <w:i/>
              </w:rPr>
            </w:pPr>
          </w:p>
        </w:tc>
      </w:tr>
      <w:tr w:rsidR="00863D1A" w:rsidRPr="00680431" w:rsidDel="005E5FA7" w14:paraId="7451C3B2" w14:textId="1754A8BC" w:rsidTr="00033476">
        <w:trPr>
          <w:trHeight w:val="441"/>
          <w:del w:id="108" w:author="Ty Darnell" w:date="2019-04-18T11:52:00Z"/>
        </w:trPr>
        <w:tc>
          <w:tcPr>
            <w:tcW w:w="5382" w:type="dxa"/>
            <w:gridSpan w:val="3"/>
            <w:noWrap/>
          </w:tcPr>
          <w:p w14:paraId="283780B7" w14:textId="42CB9660" w:rsidR="00863D1A" w:rsidRPr="00680431" w:rsidDel="005E5FA7" w:rsidRDefault="0045715A" w:rsidP="00033476">
            <w:pPr>
              <w:rPr>
                <w:del w:id="109" w:author="Ty Darnell" w:date="2019-04-18T11:52:00Z"/>
                <w:rFonts w:cs="Kalinga"/>
                <w:bCs/>
                <w:i/>
              </w:rPr>
            </w:pPr>
            <w:del w:id="110" w:author="Ty Darnell" w:date="2019-04-18T11:52:00Z">
              <w:r w:rsidRPr="00680431" w:rsidDel="005E5FA7">
                <w:rPr>
                  <w:rFonts w:cs="Kalinga"/>
                  <w:bCs/>
                </w:rPr>
                <w:delText>Table 3</w:delText>
              </w:r>
              <w:r w:rsidR="00863D1A" w:rsidRPr="00680431" w:rsidDel="005E5FA7">
                <w:rPr>
                  <w:rFonts w:cs="Kalinga"/>
                  <w:bCs/>
                </w:rPr>
                <w:delText>.</w:delText>
              </w:r>
              <w:r w:rsidR="00863D1A" w:rsidRPr="00680431" w:rsidDel="005E5FA7">
                <w:rPr>
                  <w:rFonts w:cs="Kalinga"/>
                  <w:bCs/>
                  <w:i/>
                </w:rPr>
                <w:delText xml:space="preserve"> </w:delText>
              </w:r>
              <w:r w:rsidR="00827F58" w:rsidRPr="00680431" w:rsidDel="005E5FA7">
                <w:rPr>
                  <w:rFonts w:cs="Kalinga"/>
                </w:rPr>
                <w:delText>Comparison of Unadjusted OR and Sex-adjusted OR with 95%CIs.</w:delText>
              </w:r>
            </w:del>
          </w:p>
        </w:tc>
      </w:tr>
      <w:tr w:rsidR="00863D1A" w:rsidRPr="00680431" w:rsidDel="005E5FA7" w14:paraId="276E0D7E" w14:textId="354FD9E0" w:rsidTr="00033476">
        <w:trPr>
          <w:trHeight w:val="189"/>
          <w:del w:id="111" w:author="Ty Darnell" w:date="2019-04-18T11:52:00Z"/>
        </w:trPr>
        <w:tc>
          <w:tcPr>
            <w:tcW w:w="2088" w:type="dxa"/>
            <w:tcBorders>
              <w:bottom w:val="single" w:sz="4" w:space="0" w:color="auto"/>
            </w:tcBorders>
            <w:noWrap/>
          </w:tcPr>
          <w:p w14:paraId="7FCD6DFC" w14:textId="34B9FBCD" w:rsidR="00863D1A" w:rsidRPr="00680431" w:rsidDel="005E5FA7" w:rsidRDefault="00863D1A" w:rsidP="00033476">
            <w:pPr>
              <w:rPr>
                <w:del w:id="112" w:author="Ty Darnell" w:date="2019-04-18T11:52:00Z"/>
                <w:rFonts w:cs="Kalinga"/>
                <w:bCs/>
                <w:i/>
              </w:rPr>
            </w:pPr>
            <w:del w:id="113" w:author="Ty Darnell" w:date="2019-04-18T11:52:00Z">
              <w:r w:rsidRPr="00680431" w:rsidDel="005E5FA7">
                <w:rPr>
                  <w:rFonts w:cs="Kalinga"/>
                  <w:bCs/>
                  <w:i/>
                </w:rPr>
                <w:delText>Measure</w:delText>
              </w:r>
            </w:del>
          </w:p>
        </w:tc>
        <w:tc>
          <w:tcPr>
            <w:tcW w:w="1655" w:type="dxa"/>
            <w:tcBorders>
              <w:bottom w:val="single" w:sz="4" w:space="0" w:color="auto"/>
            </w:tcBorders>
            <w:noWrap/>
          </w:tcPr>
          <w:p w14:paraId="0701532A" w14:textId="6736768A" w:rsidR="00863D1A" w:rsidRPr="00680431" w:rsidDel="005E5FA7" w:rsidRDefault="00863D1A" w:rsidP="00033476">
            <w:pPr>
              <w:jc w:val="center"/>
              <w:rPr>
                <w:del w:id="114" w:author="Ty Darnell" w:date="2019-04-18T11:52:00Z"/>
                <w:rFonts w:cs="Kalinga"/>
                <w:bCs/>
                <w:i/>
              </w:rPr>
            </w:pPr>
            <w:del w:id="115" w:author="Ty Darnell" w:date="2019-04-18T11:52:00Z">
              <w:r w:rsidRPr="00680431" w:rsidDel="005E5FA7">
                <w:rPr>
                  <w:rFonts w:cs="Kalinga"/>
                  <w:bCs/>
                  <w:i/>
                </w:rPr>
                <w:delText>Estimate</w:delText>
              </w:r>
            </w:del>
          </w:p>
        </w:tc>
        <w:tc>
          <w:tcPr>
            <w:tcW w:w="1639" w:type="dxa"/>
            <w:tcBorders>
              <w:bottom w:val="single" w:sz="4" w:space="0" w:color="auto"/>
            </w:tcBorders>
            <w:noWrap/>
          </w:tcPr>
          <w:p w14:paraId="58E0140D" w14:textId="3C6CCF0C" w:rsidR="00863D1A" w:rsidRPr="00680431" w:rsidDel="005E5FA7" w:rsidRDefault="00863D1A" w:rsidP="00033476">
            <w:pPr>
              <w:jc w:val="center"/>
              <w:rPr>
                <w:del w:id="116" w:author="Ty Darnell" w:date="2019-04-18T11:52:00Z"/>
                <w:rFonts w:cs="Kalinga"/>
                <w:bCs/>
                <w:i/>
              </w:rPr>
            </w:pPr>
            <w:del w:id="117" w:author="Ty Darnell" w:date="2019-04-18T11:52:00Z">
              <w:r w:rsidRPr="00680431" w:rsidDel="005E5FA7">
                <w:rPr>
                  <w:rFonts w:cs="Kalinga"/>
                  <w:bCs/>
                  <w:i/>
                </w:rPr>
                <w:delText>95% CI</w:delText>
              </w:r>
            </w:del>
          </w:p>
        </w:tc>
      </w:tr>
      <w:tr w:rsidR="00863D1A" w:rsidRPr="00680431" w:rsidDel="005E5FA7" w14:paraId="64174621" w14:textId="4590D00C" w:rsidTr="00033476">
        <w:trPr>
          <w:trHeight w:val="170"/>
          <w:del w:id="118" w:author="Ty Darnell" w:date="2019-04-18T11:52:00Z"/>
        </w:trPr>
        <w:tc>
          <w:tcPr>
            <w:tcW w:w="2088" w:type="dxa"/>
            <w:tcBorders>
              <w:top w:val="single" w:sz="4" w:space="0" w:color="auto"/>
            </w:tcBorders>
            <w:noWrap/>
            <w:vAlign w:val="bottom"/>
          </w:tcPr>
          <w:p w14:paraId="44085B49" w14:textId="116775F0" w:rsidR="00863D1A" w:rsidRPr="00680431" w:rsidDel="005E5FA7" w:rsidRDefault="00863D1A" w:rsidP="00033476">
            <w:pPr>
              <w:rPr>
                <w:del w:id="119" w:author="Ty Darnell" w:date="2019-04-18T11:52:00Z"/>
                <w:rFonts w:cs="Kalinga"/>
                <w:bCs/>
                <w:i/>
              </w:rPr>
            </w:pPr>
            <w:del w:id="120" w:author="Ty Darnell" w:date="2019-04-18T11:52:00Z">
              <w:r w:rsidRPr="00680431" w:rsidDel="005E5FA7">
                <w:rPr>
                  <w:rFonts w:cs="Kalinga"/>
                  <w:bCs/>
                  <w:i/>
                </w:rPr>
                <w:delText>Crude OR</w:delText>
              </w:r>
            </w:del>
          </w:p>
        </w:tc>
        <w:tc>
          <w:tcPr>
            <w:tcW w:w="1655" w:type="dxa"/>
            <w:tcBorders>
              <w:top w:val="single" w:sz="4" w:space="0" w:color="auto"/>
            </w:tcBorders>
            <w:noWrap/>
            <w:vAlign w:val="bottom"/>
          </w:tcPr>
          <w:p w14:paraId="0FA2E86C" w14:textId="0A6FB8A9" w:rsidR="00863D1A" w:rsidRPr="00680431" w:rsidDel="005E5FA7" w:rsidRDefault="00863D1A" w:rsidP="00033476">
            <w:pPr>
              <w:ind w:right="210"/>
              <w:jc w:val="right"/>
              <w:rPr>
                <w:del w:id="121" w:author="Ty Darnell" w:date="2019-04-18T11:52:00Z"/>
                <w:rFonts w:cs="Kalinga"/>
                <w:i/>
              </w:rPr>
            </w:pPr>
            <w:del w:id="122" w:author="Ty Darnell" w:date="2019-04-18T11:52:00Z">
              <w:r w:rsidRPr="00680431" w:rsidDel="005E5FA7">
                <w:rPr>
                  <w:rFonts w:cs="Kalinga"/>
                  <w:i/>
                </w:rPr>
                <w:delText xml:space="preserve"> </w:delText>
              </w:r>
            </w:del>
          </w:p>
        </w:tc>
        <w:tc>
          <w:tcPr>
            <w:tcW w:w="1639" w:type="dxa"/>
            <w:tcBorders>
              <w:top w:val="single" w:sz="4" w:space="0" w:color="auto"/>
            </w:tcBorders>
            <w:noWrap/>
            <w:vAlign w:val="bottom"/>
          </w:tcPr>
          <w:p w14:paraId="77BB3619" w14:textId="10526F9F" w:rsidR="00863D1A" w:rsidRPr="00680431" w:rsidDel="005E5FA7" w:rsidRDefault="00863D1A" w:rsidP="00033476">
            <w:pPr>
              <w:ind w:left="105" w:right="150"/>
              <w:rPr>
                <w:del w:id="123" w:author="Ty Darnell" w:date="2019-04-18T11:52:00Z"/>
                <w:rFonts w:cs="Kalinga"/>
                <w:i/>
              </w:rPr>
            </w:pPr>
            <w:del w:id="124" w:author="Ty Darnell" w:date="2019-04-18T11:52:00Z">
              <w:r w:rsidRPr="00680431" w:rsidDel="005E5FA7">
                <w:rPr>
                  <w:rFonts w:cs="Kalinga"/>
                  <w:i/>
                </w:rPr>
                <w:delText xml:space="preserve"> </w:delText>
              </w:r>
            </w:del>
          </w:p>
        </w:tc>
      </w:tr>
      <w:tr w:rsidR="00863D1A" w:rsidRPr="00680431" w:rsidDel="005E5FA7" w14:paraId="6A0A416C" w14:textId="6F49D10A" w:rsidTr="00033476">
        <w:trPr>
          <w:trHeight w:val="387"/>
          <w:del w:id="125" w:author="Ty Darnell" w:date="2019-04-18T11:52:00Z"/>
        </w:trPr>
        <w:tc>
          <w:tcPr>
            <w:tcW w:w="2088" w:type="dxa"/>
            <w:noWrap/>
            <w:vAlign w:val="bottom"/>
          </w:tcPr>
          <w:p w14:paraId="6BEA534D" w14:textId="54C9AEA3" w:rsidR="00863D1A" w:rsidRPr="00680431" w:rsidDel="005E5FA7" w:rsidRDefault="00863D1A" w:rsidP="00033476">
            <w:pPr>
              <w:rPr>
                <w:del w:id="126" w:author="Ty Darnell" w:date="2019-04-18T11:52:00Z"/>
                <w:rFonts w:cs="Kalinga"/>
                <w:bCs/>
                <w:i/>
              </w:rPr>
            </w:pPr>
            <w:del w:id="127" w:author="Ty Darnell" w:date="2019-04-18T11:52:00Z">
              <w:r w:rsidRPr="00680431" w:rsidDel="005E5FA7">
                <w:rPr>
                  <w:rFonts w:cs="Kalinga"/>
                  <w:bCs/>
                  <w:i/>
                </w:rPr>
                <w:delText>Sex-adjusted OR</w:delText>
              </w:r>
            </w:del>
          </w:p>
        </w:tc>
        <w:tc>
          <w:tcPr>
            <w:tcW w:w="1655" w:type="dxa"/>
            <w:noWrap/>
            <w:vAlign w:val="bottom"/>
          </w:tcPr>
          <w:p w14:paraId="178A9FB8" w14:textId="42F4D332" w:rsidR="00863D1A" w:rsidRPr="00680431" w:rsidDel="005E5FA7" w:rsidRDefault="00863D1A" w:rsidP="00033476">
            <w:pPr>
              <w:ind w:right="210"/>
              <w:jc w:val="right"/>
              <w:rPr>
                <w:del w:id="128" w:author="Ty Darnell" w:date="2019-04-18T11:52:00Z"/>
                <w:rFonts w:cs="Kalinga"/>
                <w:i/>
              </w:rPr>
            </w:pPr>
            <w:del w:id="129" w:author="Ty Darnell" w:date="2019-04-18T11:52:00Z">
              <w:r w:rsidRPr="00680431" w:rsidDel="005E5FA7">
                <w:rPr>
                  <w:rFonts w:cs="Kalinga"/>
                  <w:i/>
                </w:rPr>
                <w:delText>(</w:delText>
              </w:r>
              <w:r w:rsidR="00572708" w:rsidDel="005E5FA7">
                <w:rPr>
                  <w:rFonts w:cs="Kalinga"/>
                  <w:i/>
                </w:rPr>
                <w:delText>2</w:delText>
              </w:r>
              <w:r w:rsidRPr="00680431" w:rsidDel="005E5FA7">
                <w:rPr>
                  <w:rFonts w:cs="Kalinga"/>
                  <w:i/>
                </w:rPr>
                <w:delText>)</w:delText>
              </w:r>
            </w:del>
          </w:p>
        </w:tc>
        <w:tc>
          <w:tcPr>
            <w:tcW w:w="1639" w:type="dxa"/>
            <w:noWrap/>
            <w:vAlign w:val="bottom"/>
          </w:tcPr>
          <w:p w14:paraId="3C1E1B4E" w14:textId="283AB54B" w:rsidR="00863D1A" w:rsidRPr="00680431" w:rsidDel="005E5FA7" w:rsidRDefault="00863D1A" w:rsidP="00033476">
            <w:pPr>
              <w:ind w:left="105" w:right="150"/>
              <w:jc w:val="right"/>
              <w:rPr>
                <w:del w:id="130" w:author="Ty Darnell" w:date="2019-04-18T11:52:00Z"/>
                <w:rFonts w:cs="Kalinga"/>
                <w:i/>
              </w:rPr>
            </w:pPr>
            <w:del w:id="131" w:author="Ty Darnell" w:date="2019-04-18T11:52:00Z">
              <w:r w:rsidRPr="00680431" w:rsidDel="005E5FA7">
                <w:rPr>
                  <w:rFonts w:cs="Kalinga"/>
                  <w:i/>
                </w:rPr>
                <w:delText>(</w:delText>
              </w:r>
              <w:r w:rsidR="00A81695" w:rsidDel="005E5FA7">
                <w:rPr>
                  <w:rFonts w:cs="Kalinga"/>
                  <w:i/>
                </w:rPr>
                <w:delText>2</w:delText>
              </w:r>
              <w:r w:rsidRPr="00680431" w:rsidDel="005E5FA7">
                <w:rPr>
                  <w:rFonts w:cs="Kalinga"/>
                  <w:i/>
                </w:rPr>
                <w:delText>)</w:delText>
              </w:r>
            </w:del>
          </w:p>
        </w:tc>
      </w:tr>
      <w:tr w:rsidR="00863D1A" w:rsidRPr="00680431" w:rsidDel="005E5FA7" w14:paraId="1B9D8778" w14:textId="59BE1C2B" w:rsidTr="00033476">
        <w:trPr>
          <w:trHeight w:val="405"/>
          <w:del w:id="132" w:author="Ty Darnell" w:date="2019-04-18T11:52:00Z"/>
        </w:trPr>
        <w:tc>
          <w:tcPr>
            <w:tcW w:w="2088" w:type="dxa"/>
            <w:tcBorders>
              <w:bottom w:val="single" w:sz="4" w:space="0" w:color="auto"/>
            </w:tcBorders>
            <w:noWrap/>
            <w:vAlign w:val="bottom"/>
          </w:tcPr>
          <w:p w14:paraId="267CAE05" w14:textId="63E6926C" w:rsidR="00863D1A" w:rsidRPr="00680431" w:rsidDel="005E5FA7" w:rsidRDefault="00863D1A" w:rsidP="00033476">
            <w:pPr>
              <w:rPr>
                <w:del w:id="133" w:author="Ty Darnell" w:date="2019-04-18T11:52:00Z"/>
                <w:rFonts w:cs="Kalinga"/>
                <w:bCs/>
                <w:i/>
              </w:rPr>
            </w:pPr>
            <w:del w:id="134" w:author="Ty Darnell" w:date="2019-04-18T11:52:00Z">
              <w:r w:rsidRPr="00680431" w:rsidDel="005E5FA7">
                <w:rPr>
                  <w:rFonts w:cs="Kalinga"/>
                  <w:bCs/>
                  <w:i/>
                </w:rPr>
                <w:delText>% difference</w:delText>
              </w:r>
            </w:del>
          </w:p>
        </w:tc>
        <w:tc>
          <w:tcPr>
            <w:tcW w:w="1655" w:type="dxa"/>
            <w:tcBorders>
              <w:bottom w:val="single" w:sz="4" w:space="0" w:color="auto"/>
            </w:tcBorders>
            <w:noWrap/>
            <w:vAlign w:val="bottom"/>
          </w:tcPr>
          <w:p w14:paraId="182CAADE" w14:textId="26B6C414" w:rsidR="00863D1A" w:rsidRPr="00680431" w:rsidDel="005E5FA7" w:rsidRDefault="00863D1A" w:rsidP="00033476">
            <w:pPr>
              <w:ind w:right="210"/>
              <w:jc w:val="right"/>
              <w:rPr>
                <w:del w:id="135" w:author="Ty Darnell" w:date="2019-04-18T11:52:00Z"/>
                <w:rFonts w:cs="Kalinga"/>
                <w:i/>
              </w:rPr>
            </w:pPr>
            <w:del w:id="136" w:author="Ty Darnell" w:date="2019-04-18T11:52:00Z">
              <w:r w:rsidRPr="00680431" w:rsidDel="005E5FA7">
                <w:rPr>
                  <w:rFonts w:cs="Kalinga"/>
                  <w:i/>
                </w:rPr>
                <w:delText>(</w:delText>
              </w:r>
              <w:r w:rsidR="00A81695" w:rsidDel="005E5FA7">
                <w:rPr>
                  <w:rFonts w:cs="Kalinga"/>
                  <w:i/>
                </w:rPr>
                <w:delText>2</w:delText>
              </w:r>
              <w:r w:rsidRPr="00680431" w:rsidDel="005E5FA7">
                <w:rPr>
                  <w:rFonts w:cs="Kalinga"/>
                  <w:i/>
                </w:rPr>
                <w:delText>)</w:delText>
              </w:r>
            </w:del>
          </w:p>
        </w:tc>
        <w:tc>
          <w:tcPr>
            <w:tcW w:w="1639" w:type="dxa"/>
            <w:tcBorders>
              <w:bottom w:val="single" w:sz="4" w:space="0" w:color="auto"/>
            </w:tcBorders>
            <w:noWrap/>
            <w:vAlign w:val="bottom"/>
          </w:tcPr>
          <w:p w14:paraId="04A3D135" w14:textId="4C8D09CF" w:rsidR="00863D1A" w:rsidRPr="00680431" w:rsidDel="005E5FA7" w:rsidRDefault="00863D1A" w:rsidP="00033476">
            <w:pPr>
              <w:ind w:left="105" w:right="150"/>
              <w:jc w:val="right"/>
              <w:rPr>
                <w:del w:id="137" w:author="Ty Darnell" w:date="2019-04-18T11:52:00Z"/>
                <w:rFonts w:cs="Kalinga"/>
                <w:i/>
              </w:rPr>
            </w:pPr>
          </w:p>
        </w:tc>
      </w:tr>
    </w:tbl>
    <w:p w14:paraId="56CB864D" w14:textId="77777777" w:rsidR="00EF5ABC" w:rsidRPr="00FA7096" w:rsidRDefault="00EF5ABC" w:rsidP="00FA7096">
      <w:pPr>
        <w:ind w:left="360"/>
        <w:rPr>
          <w:rFonts w:cs="Kalinga"/>
          <w:b/>
        </w:rPr>
      </w:pPr>
    </w:p>
    <w:p w14:paraId="36F95CAE" w14:textId="73FC657E" w:rsidR="00863D1A" w:rsidRPr="00680431" w:rsidRDefault="00863D1A" w:rsidP="00FA7096">
      <w:pPr>
        <w:pStyle w:val="ListParagraph"/>
        <w:numPr>
          <w:ilvl w:val="0"/>
          <w:numId w:val="12"/>
        </w:numPr>
        <w:rPr>
          <w:rFonts w:cs="Kalinga"/>
          <w:b/>
        </w:rPr>
      </w:pPr>
      <w:r w:rsidRPr="00680431">
        <w:rPr>
          <w:rFonts w:cs="Kalinga"/>
          <w:b/>
        </w:rPr>
        <w:t xml:space="preserve">Interpret the results from your table. Compare the unadjusted, adjusted OR and interpret the percent difference. Is there evidence of confounding? Explain. </w:t>
      </w:r>
      <w:r w:rsidR="00827F58" w:rsidRPr="00680431">
        <w:rPr>
          <w:rFonts w:cs="Kalinga"/>
          <w:b/>
          <w:i/>
        </w:rPr>
        <w:t xml:space="preserve"> </w:t>
      </w:r>
    </w:p>
    <w:bookmarkEnd w:id="76"/>
    <w:p w14:paraId="6EA164F1" w14:textId="77777777" w:rsidR="00863D1A" w:rsidRPr="00680431" w:rsidRDefault="00863D1A" w:rsidP="00863D1A">
      <w:pPr>
        <w:rPr>
          <w:rFonts w:cs="Kalinga"/>
          <w:color w:val="FF0000"/>
        </w:rPr>
      </w:pPr>
    </w:p>
    <w:bookmarkEnd w:id="75"/>
    <w:p w14:paraId="5CCBDD8E" w14:textId="77777777" w:rsidR="00863D1A" w:rsidRPr="00680431" w:rsidRDefault="00863D1A" w:rsidP="00572708">
      <w:pPr>
        <w:rPr>
          <w:rFonts w:cs="Kalinga"/>
        </w:rPr>
      </w:pPr>
    </w:p>
    <w:p w14:paraId="091DE5F7" w14:textId="2F5FCA2B" w:rsidR="00863D1A" w:rsidRPr="00572708" w:rsidRDefault="00863D1A" w:rsidP="00572708">
      <w:pPr>
        <w:pStyle w:val="ListParagraph"/>
        <w:numPr>
          <w:ilvl w:val="0"/>
          <w:numId w:val="12"/>
        </w:numPr>
        <w:rPr>
          <w:rFonts w:cs="Kalinga"/>
          <w:b/>
        </w:rPr>
      </w:pPr>
      <w:r w:rsidRPr="00680431">
        <w:rPr>
          <w:rFonts w:cs="Kalinga"/>
          <w:b/>
        </w:rPr>
        <w:t>Assess race as a potential confounder using the modeling approach.</w:t>
      </w:r>
      <w:r w:rsidRPr="00680431">
        <w:rPr>
          <w:rFonts w:cs="Kalinga"/>
        </w:rPr>
        <w:t xml:space="preserve"> </w:t>
      </w:r>
      <w:r w:rsidR="00827F58" w:rsidRPr="00680431">
        <w:rPr>
          <w:rFonts w:cs="Kalinga"/>
        </w:rPr>
        <w:t xml:space="preserve"> </w:t>
      </w:r>
      <w:r w:rsidRPr="00680431">
        <w:rPr>
          <w:rFonts w:cs="Kalinga"/>
          <w:b/>
        </w:rPr>
        <w:t xml:space="preserve">Fill in table </w:t>
      </w:r>
      <w:r w:rsidR="0045715A" w:rsidRPr="00680431">
        <w:rPr>
          <w:rFonts w:cs="Kalinga"/>
          <w:b/>
        </w:rPr>
        <w:t xml:space="preserve">4 </w:t>
      </w:r>
      <w:r w:rsidRPr="00680431">
        <w:rPr>
          <w:rFonts w:cs="Kalinga"/>
          <w:b/>
        </w:rPr>
        <w:t xml:space="preserve">below. </w:t>
      </w:r>
      <w:r w:rsidR="00827F58" w:rsidRPr="00680431">
        <w:rPr>
          <w:rFonts w:cs="Kalinga"/>
          <w:b/>
          <w:i/>
        </w:rPr>
        <w:t xml:space="preserve"> </w:t>
      </w: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E64544" w:rsidRPr="00680431" w14:paraId="314D5902" w14:textId="77777777" w:rsidTr="007B361E">
        <w:trPr>
          <w:trHeight w:val="441"/>
          <w:ins w:id="138" w:author="Ty Darnell" w:date="2019-04-18T11:58:00Z"/>
        </w:trPr>
        <w:tc>
          <w:tcPr>
            <w:tcW w:w="5382" w:type="dxa"/>
            <w:gridSpan w:val="3"/>
            <w:noWrap/>
          </w:tcPr>
          <w:p w14:paraId="1740F03F" w14:textId="77777777" w:rsidR="00E64544" w:rsidRPr="00680431" w:rsidRDefault="00E64544" w:rsidP="007B361E">
            <w:pPr>
              <w:rPr>
                <w:ins w:id="139" w:author="Ty Darnell" w:date="2019-04-18T11:58:00Z"/>
                <w:rFonts w:cs="Kalinga"/>
                <w:bCs/>
                <w:i/>
              </w:rPr>
            </w:pPr>
            <w:ins w:id="140" w:author="Ty Darnell" w:date="2019-04-18T11:58:00Z">
              <w:r w:rsidRPr="00680431">
                <w:rPr>
                  <w:rFonts w:cs="Kalinga"/>
                  <w:bCs/>
                </w:rPr>
                <w:t>Table 4.</w:t>
              </w:r>
              <w:r w:rsidRPr="00680431">
                <w:rPr>
                  <w:rFonts w:cs="Kalinga"/>
                  <w:bCs/>
                  <w:i/>
                </w:rPr>
                <w:t xml:space="preserve">  </w:t>
              </w:r>
              <w:r w:rsidRPr="00680431">
                <w:rPr>
                  <w:rFonts w:cs="Kalinga"/>
                </w:rPr>
                <w:t>Comparison of Race-adjusted and Unadjusted OR with 95%CIs and p-values using Logistic Regression</w:t>
              </w:r>
            </w:ins>
          </w:p>
        </w:tc>
      </w:tr>
      <w:tr w:rsidR="00E64544" w:rsidRPr="00680431" w14:paraId="0A7EA260" w14:textId="77777777" w:rsidTr="007B361E">
        <w:trPr>
          <w:trHeight w:val="240"/>
          <w:ins w:id="141" w:author="Ty Darnell" w:date="2019-04-18T11:58:00Z"/>
        </w:trPr>
        <w:tc>
          <w:tcPr>
            <w:tcW w:w="2088" w:type="dxa"/>
            <w:tcBorders>
              <w:bottom w:val="single" w:sz="4" w:space="0" w:color="auto"/>
            </w:tcBorders>
            <w:noWrap/>
          </w:tcPr>
          <w:p w14:paraId="7F5C7D6F" w14:textId="77777777" w:rsidR="00E64544" w:rsidRPr="00680431" w:rsidRDefault="00E64544" w:rsidP="007B361E">
            <w:pPr>
              <w:rPr>
                <w:ins w:id="142" w:author="Ty Darnell" w:date="2019-04-18T11:58:00Z"/>
                <w:rFonts w:cs="Kalinga"/>
                <w:bCs/>
                <w:i/>
              </w:rPr>
            </w:pPr>
            <w:ins w:id="143" w:author="Ty Darnell" w:date="2019-04-18T11:58:00Z">
              <w:r w:rsidRPr="00680431">
                <w:rPr>
                  <w:rFonts w:cs="Kalinga"/>
                  <w:bCs/>
                  <w:i/>
                </w:rPr>
                <w:t>Measure</w:t>
              </w:r>
            </w:ins>
          </w:p>
        </w:tc>
        <w:tc>
          <w:tcPr>
            <w:tcW w:w="1655" w:type="dxa"/>
            <w:tcBorders>
              <w:bottom w:val="single" w:sz="4" w:space="0" w:color="auto"/>
            </w:tcBorders>
            <w:noWrap/>
          </w:tcPr>
          <w:p w14:paraId="1A45181E" w14:textId="77777777" w:rsidR="00E64544" w:rsidRPr="00680431" w:rsidRDefault="00E64544" w:rsidP="007B361E">
            <w:pPr>
              <w:jc w:val="center"/>
              <w:rPr>
                <w:ins w:id="144" w:author="Ty Darnell" w:date="2019-04-18T11:58:00Z"/>
                <w:rFonts w:cs="Kalinga"/>
                <w:bCs/>
                <w:i/>
              </w:rPr>
            </w:pPr>
            <w:ins w:id="145" w:author="Ty Darnell" w:date="2019-04-18T11:58:00Z">
              <w:r w:rsidRPr="00680431">
                <w:rPr>
                  <w:rFonts w:cs="Kalinga"/>
                  <w:bCs/>
                  <w:i/>
                </w:rPr>
                <w:t>Estimate</w:t>
              </w:r>
            </w:ins>
          </w:p>
        </w:tc>
        <w:tc>
          <w:tcPr>
            <w:tcW w:w="1639" w:type="dxa"/>
            <w:tcBorders>
              <w:bottom w:val="single" w:sz="4" w:space="0" w:color="auto"/>
            </w:tcBorders>
            <w:noWrap/>
          </w:tcPr>
          <w:p w14:paraId="67BAF610" w14:textId="77777777" w:rsidR="00E64544" w:rsidRPr="00680431" w:rsidRDefault="00E64544" w:rsidP="007B361E">
            <w:pPr>
              <w:jc w:val="center"/>
              <w:rPr>
                <w:ins w:id="146" w:author="Ty Darnell" w:date="2019-04-18T11:58:00Z"/>
                <w:rFonts w:cs="Kalinga"/>
                <w:bCs/>
                <w:i/>
              </w:rPr>
            </w:pPr>
            <w:ins w:id="147" w:author="Ty Darnell" w:date="2019-04-18T11:58:00Z">
              <w:r w:rsidRPr="00680431">
                <w:rPr>
                  <w:rFonts w:cs="Kalinga"/>
                  <w:bCs/>
                  <w:i/>
                </w:rPr>
                <w:t>95% CI</w:t>
              </w:r>
            </w:ins>
          </w:p>
        </w:tc>
      </w:tr>
      <w:tr w:rsidR="00E64544" w:rsidRPr="00680431" w14:paraId="75163548" w14:textId="77777777" w:rsidTr="007B361E">
        <w:trPr>
          <w:trHeight w:val="240"/>
          <w:ins w:id="148" w:author="Ty Darnell" w:date="2019-04-18T11:58:00Z"/>
        </w:trPr>
        <w:tc>
          <w:tcPr>
            <w:tcW w:w="2088" w:type="dxa"/>
            <w:tcBorders>
              <w:top w:val="single" w:sz="4" w:space="0" w:color="auto"/>
            </w:tcBorders>
            <w:noWrap/>
          </w:tcPr>
          <w:p w14:paraId="3727F931" w14:textId="77777777" w:rsidR="00E64544" w:rsidRPr="00680431" w:rsidRDefault="00E64544" w:rsidP="007B361E">
            <w:pPr>
              <w:rPr>
                <w:ins w:id="149" w:author="Ty Darnell" w:date="2019-04-18T11:58:00Z"/>
                <w:rFonts w:cs="Kalinga"/>
                <w:bCs/>
                <w:i/>
              </w:rPr>
            </w:pPr>
            <w:ins w:id="150" w:author="Ty Darnell" w:date="2019-04-18T11:58:00Z">
              <w:r w:rsidRPr="00680431">
                <w:rPr>
                  <w:rFonts w:cs="Kalinga"/>
                  <w:bCs/>
                  <w:i/>
                </w:rPr>
                <w:t>Crude OR</w:t>
              </w:r>
            </w:ins>
          </w:p>
        </w:tc>
        <w:tc>
          <w:tcPr>
            <w:tcW w:w="1655" w:type="dxa"/>
            <w:tcBorders>
              <w:top w:val="single" w:sz="4" w:space="0" w:color="auto"/>
            </w:tcBorders>
            <w:noWrap/>
            <w:vAlign w:val="bottom"/>
          </w:tcPr>
          <w:p w14:paraId="138FAF1C" w14:textId="77777777" w:rsidR="00E64544" w:rsidRPr="00680431" w:rsidRDefault="00E64544" w:rsidP="007B361E">
            <w:pPr>
              <w:ind w:left="150" w:right="120"/>
              <w:jc w:val="right"/>
              <w:rPr>
                <w:ins w:id="151" w:author="Ty Darnell" w:date="2019-04-18T11:58:00Z"/>
                <w:rFonts w:cs="Kalinga"/>
                <w:i/>
              </w:rPr>
            </w:pPr>
            <w:ins w:id="152" w:author="Ty Darnell" w:date="2019-04-18T11:58:00Z">
              <w:r>
                <w:rPr>
                  <w:rFonts w:cs="Kalinga"/>
                  <w:i/>
                </w:rPr>
                <w:t>4.22</w:t>
              </w:r>
              <w:r w:rsidRPr="00680431">
                <w:rPr>
                  <w:rFonts w:cs="Kalinga"/>
                  <w:i/>
                </w:rPr>
                <w:t xml:space="preserve"> </w:t>
              </w:r>
            </w:ins>
          </w:p>
        </w:tc>
        <w:tc>
          <w:tcPr>
            <w:tcW w:w="1639" w:type="dxa"/>
            <w:tcBorders>
              <w:top w:val="single" w:sz="4" w:space="0" w:color="auto"/>
            </w:tcBorders>
            <w:noWrap/>
            <w:vAlign w:val="bottom"/>
          </w:tcPr>
          <w:p w14:paraId="0A3D84A4" w14:textId="77777777" w:rsidR="00E64544" w:rsidRPr="00680431" w:rsidRDefault="00E64544" w:rsidP="007B361E">
            <w:pPr>
              <w:ind w:left="105" w:right="240"/>
              <w:rPr>
                <w:ins w:id="153" w:author="Ty Darnell" w:date="2019-04-18T11:58:00Z"/>
                <w:rFonts w:cs="Kalinga"/>
                <w:i/>
              </w:rPr>
            </w:pPr>
            <w:ins w:id="154" w:author="Ty Darnell" w:date="2019-04-18T11:58:00Z">
              <w:r>
                <w:rPr>
                  <w:rFonts w:cs="Kalinga"/>
                  <w:i/>
                </w:rPr>
                <w:t>1.75-10.18</w:t>
              </w:r>
            </w:ins>
          </w:p>
        </w:tc>
      </w:tr>
      <w:tr w:rsidR="00E64544" w:rsidRPr="00680431" w14:paraId="51E5A97A" w14:textId="77777777" w:rsidTr="007B361E">
        <w:trPr>
          <w:trHeight w:val="240"/>
          <w:ins w:id="155" w:author="Ty Darnell" w:date="2019-04-18T11:58:00Z"/>
        </w:trPr>
        <w:tc>
          <w:tcPr>
            <w:tcW w:w="2088" w:type="dxa"/>
            <w:noWrap/>
          </w:tcPr>
          <w:p w14:paraId="700703B7" w14:textId="77777777" w:rsidR="00E64544" w:rsidRPr="00680431" w:rsidRDefault="00E64544" w:rsidP="007B361E">
            <w:pPr>
              <w:rPr>
                <w:ins w:id="156" w:author="Ty Darnell" w:date="2019-04-18T11:58:00Z"/>
                <w:rFonts w:cs="Kalinga"/>
                <w:bCs/>
                <w:i/>
              </w:rPr>
            </w:pPr>
            <w:ins w:id="157" w:author="Ty Darnell" w:date="2019-04-18T11:58:00Z">
              <w:r>
                <w:rPr>
                  <w:rFonts w:cs="Kalinga"/>
                  <w:bCs/>
                  <w:i/>
                </w:rPr>
                <w:t>Race</w:t>
              </w:r>
              <w:r w:rsidRPr="00680431">
                <w:rPr>
                  <w:rFonts w:cs="Kalinga"/>
                  <w:bCs/>
                  <w:i/>
                </w:rPr>
                <w:t>-adjusted OR</w:t>
              </w:r>
            </w:ins>
          </w:p>
        </w:tc>
        <w:tc>
          <w:tcPr>
            <w:tcW w:w="1655" w:type="dxa"/>
            <w:noWrap/>
          </w:tcPr>
          <w:p w14:paraId="5826675C" w14:textId="665273DE" w:rsidR="00E64544" w:rsidRPr="00680431" w:rsidRDefault="00D74F30" w:rsidP="007B361E">
            <w:pPr>
              <w:ind w:left="150" w:right="120"/>
              <w:jc w:val="right"/>
              <w:rPr>
                <w:ins w:id="158" w:author="Ty Darnell" w:date="2019-04-18T11:58:00Z"/>
                <w:rFonts w:cs="Kalinga"/>
                <w:i/>
              </w:rPr>
            </w:pPr>
            <w:ins w:id="159" w:author="Ty Darnell" w:date="2019-04-18T12:04:00Z">
              <w:r>
                <w:rPr>
                  <w:rFonts w:cs="Kalinga"/>
                  <w:i/>
                </w:rPr>
                <w:t>3.67</w:t>
              </w:r>
            </w:ins>
          </w:p>
        </w:tc>
        <w:tc>
          <w:tcPr>
            <w:tcW w:w="1639" w:type="dxa"/>
            <w:noWrap/>
          </w:tcPr>
          <w:p w14:paraId="54581335" w14:textId="6BD7863F" w:rsidR="00E64544" w:rsidRPr="00680431" w:rsidRDefault="00D74F30" w:rsidP="007B361E">
            <w:pPr>
              <w:ind w:left="105" w:right="240"/>
              <w:jc w:val="right"/>
              <w:rPr>
                <w:ins w:id="160" w:author="Ty Darnell" w:date="2019-04-18T11:58:00Z"/>
                <w:rFonts w:cs="Kalinga"/>
                <w:i/>
              </w:rPr>
            </w:pPr>
            <w:ins w:id="161" w:author="Ty Darnell" w:date="2019-04-18T12:04:00Z">
              <w:r>
                <w:rPr>
                  <w:rFonts w:cs="Kalinga"/>
                  <w:i/>
                </w:rPr>
                <w:t>1.51-9.37</w:t>
              </w:r>
            </w:ins>
          </w:p>
        </w:tc>
      </w:tr>
      <w:tr w:rsidR="00E64544" w:rsidRPr="00680431" w14:paraId="7C475C98" w14:textId="77777777" w:rsidTr="007B361E">
        <w:trPr>
          <w:trHeight w:val="240"/>
          <w:ins w:id="162" w:author="Ty Darnell" w:date="2019-04-18T11:58:00Z"/>
        </w:trPr>
        <w:tc>
          <w:tcPr>
            <w:tcW w:w="2088" w:type="dxa"/>
            <w:tcBorders>
              <w:bottom w:val="single" w:sz="4" w:space="0" w:color="auto"/>
            </w:tcBorders>
            <w:noWrap/>
          </w:tcPr>
          <w:p w14:paraId="72A38343" w14:textId="77777777" w:rsidR="00E64544" w:rsidRPr="00680431" w:rsidRDefault="00E64544" w:rsidP="007B361E">
            <w:pPr>
              <w:rPr>
                <w:ins w:id="163" w:author="Ty Darnell" w:date="2019-04-18T11:58:00Z"/>
                <w:rFonts w:cs="Kalinga"/>
                <w:bCs/>
                <w:i/>
              </w:rPr>
            </w:pPr>
            <w:ins w:id="164" w:author="Ty Darnell" w:date="2019-04-18T11:58:00Z">
              <w:r w:rsidRPr="00680431">
                <w:rPr>
                  <w:rFonts w:cs="Kalinga"/>
                  <w:bCs/>
                  <w:i/>
                </w:rPr>
                <w:t>% difference</w:t>
              </w:r>
            </w:ins>
          </w:p>
        </w:tc>
        <w:tc>
          <w:tcPr>
            <w:tcW w:w="1655" w:type="dxa"/>
            <w:tcBorders>
              <w:bottom w:val="single" w:sz="4" w:space="0" w:color="auto"/>
            </w:tcBorders>
            <w:noWrap/>
          </w:tcPr>
          <w:p w14:paraId="05EF884C" w14:textId="14FD060B" w:rsidR="00E64544" w:rsidRPr="00680431" w:rsidRDefault="006F47DF" w:rsidP="007B361E">
            <w:pPr>
              <w:ind w:left="150" w:right="120"/>
              <w:jc w:val="right"/>
              <w:rPr>
                <w:ins w:id="165" w:author="Ty Darnell" w:date="2019-04-18T11:58:00Z"/>
                <w:rFonts w:cs="Kalinga"/>
                <w:i/>
              </w:rPr>
            </w:pPr>
            <w:ins w:id="166" w:author="Ty Darnell" w:date="2019-04-18T12:07:00Z">
              <w:r>
                <w:rPr>
                  <w:rFonts w:cs="Kalinga"/>
                  <w:i/>
                </w:rPr>
                <w:t>13%</w:t>
              </w:r>
            </w:ins>
          </w:p>
        </w:tc>
        <w:tc>
          <w:tcPr>
            <w:tcW w:w="1639" w:type="dxa"/>
            <w:tcBorders>
              <w:bottom w:val="single" w:sz="4" w:space="0" w:color="auto"/>
            </w:tcBorders>
            <w:noWrap/>
          </w:tcPr>
          <w:p w14:paraId="514C6EE6" w14:textId="77777777" w:rsidR="00E64544" w:rsidRPr="00680431" w:rsidRDefault="00E64544" w:rsidP="007B361E">
            <w:pPr>
              <w:ind w:left="105" w:right="240"/>
              <w:rPr>
                <w:ins w:id="167" w:author="Ty Darnell" w:date="2019-04-18T11:58:00Z"/>
                <w:rFonts w:cs="Kalinga"/>
                <w:i/>
              </w:rPr>
            </w:pPr>
          </w:p>
        </w:tc>
      </w:tr>
      <w:tr w:rsidR="00D74F30" w:rsidRPr="00680431" w14:paraId="2111BEEE" w14:textId="77777777" w:rsidTr="007B361E">
        <w:trPr>
          <w:trHeight w:val="240"/>
          <w:ins w:id="168" w:author="Ty Darnell" w:date="2019-04-18T12:04:00Z"/>
        </w:trPr>
        <w:tc>
          <w:tcPr>
            <w:tcW w:w="2088" w:type="dxa"/>
            <w:tcBorders>
              <w:bottom w:val="single" w:sz="4" w:space="0" w:color="auto"/>
            </w:tcBorders>
            <w:noWrap/>
          </w:tcPr>
          <w:p w14:paraId="1CC35831" w14:textId="77777777" w:rsidR="00D74F30" w:rsidRPr="00680431" w:rsidRDefault="00D74F30" w:rsidP="007B361E">
            <w:pPr>
              <w:rPr>
                <w:ins w:id="169" w:author="Ty Darnell" w:date="2019-04-18T12:04:00Z"/>
                <w:rFonts w:cs="Kalinga"/>
                <w:bCs/>
                <w:i/>
              </w:rPr>
            </w:pPr>
          </w:p>
        </w:tc>
        <w:tc>
          <w:tcPr>
            <w:tcW w:w="1655" w:type="dxa"/>
            <w:tcBorders>
              <w:bottom w:val="single" w:sz="4" w:space="0" w:color="auto"/>
            </w:tcBorders>
            <w:noWrap/>
          </w:tcPr>
          <w:p w14:paraId="0D1B14E3" w14:textId="77777777" w:rsidR="00D74F30" w:rsidRPr="00680431" w:rsidRDefault="00D74F30" w:rsidP="007B361E">
            <w:pPr>
              <w:ind w:left="150" w:right="120"/>
              <w:jc w:val="right"/>
              <w:rPr>
                <w:ins w:id="170" w:author="Ty Darnell" w:date="2019-04-18T12:04:00Z"/>
                <w:rFonts w:cs="Kalinga"/>
                <w:i/>
              </w:rPr>
            </w:pPr>
          </w:p>
        </w:tc>
        <w:tc>
          <w:tcPr>
            <w:tcW w:w="1639" w:type="dxa"/>
            <w:tcBorders>
              <w:bottom w:val="single" w:sz="4" w:space="0" w:color="auto"/>
            </w:tcBorders>
            <w:noWrap/>
          </w:tcPr>
          <w:p w14:paraId="62FD0E12" w14:textId="77777777" w:rsidR="00D74F30" w:rsidRPr="00680431" w:rsidRDefault="00D74F30" w:rsidP="007B361E">
            <w:pPr>
              <w:ind w:left="105" w:right="240"/>
              <w:rPr>
                <w:ins w:id="171" w:author="Ty Darnell" w:date="2019-04-18T12:04:00Z"/>
                <w:rFonts w:cs="Kalinga"/>
                <w:i/>
              </w:rPr>
            </w:pPr>
          </w:p>
        </w:tc>
      </w:tr>
      <w:tr w:rsidR="00863D1A" w:rsidRPr="00680431" w:rsidDel="00E64544" w14:paraId="71231E95" w14:textId="64BD460C" w:rsidTr="00033476">
        <w:trPr>
          <w:trHeight w:val="441"/>
          <w:del w:id="172" w:author="Ty Darnell" w:date="2019-04-18T11:58:00Z"/>
        </w:trPr>
        <w:tc>
          <w:tcPr>
            <w:tcW w:w="5382" w:type="dxa"/>
            <w:gridSpan w:val="3"/>
            <w:noWrap/>
          </w:tcPr>
          <w:p w14:paraId="5B0BDCD1" w14:textId="4241789F" w:rsidR="00863D1A" w:rsidRPr="00680431" w:rsidDel="00E64544" w:rsidRDefault="0045715A" w:rsidP="00033476">
            <w:pPr>
              <w:rPr>
                <w:del w:id="173" w:author="Ty Darnell" w:date="2019-04-18T11:58:00Z"/>
                <w:rFonts w:cs="Kalinga"/>
                <w:bCs/>
                <w:i/>
              </w:rPr>
            </w:pPr>
            <w:del w:id="174" w:author="Ty Darnell" w:date="2019-04-18T11:58:00Z">
              <w:r w:rsidRPr="00680431" w:rsidDel="00E64544">
                <w:rPr>
                  <w:rFonts w:cs="Kalinga"/>
                  <w:bCs/>
                </w:rPr>
                <w:delText>Table 4</w:delText>
              </w:r>
              <w:r w:rsidR="00863D1A" w:rsidRPr="00680431" w:rsidDel="00E64544">
                <w:rPr>
                  <w:rFonts w:cs="Kalinga"/>
                  <w:bCs/>
                </w:rPr>
                <w:delText>.</w:delText>
              </w:r>
              <w:r w:rsidR="00863D1A" w:rsidRPr="00680431" w:rsidDel="00E64544">
                <w:rPr>
                  <w:rFonts w:cs="Kalinga"/>
                  <w:bCs/>
                  <w:i/>
                </w:rPr>
                <w:delText xml:space="preserve"> </w:delText>
              </w:r>
              <w:r w:rsidR="00827F58" w:rsidRPr="00680431" w:rsidDel="00E64544">
                <w:rPr>
                  <w:rFonts w:cs="Kalinga"/>
                  <w:bCs/>
                  <w:i/>
                </w:rPr>
                <w:delText xml:space="preserve"> </w:delText>
              </w:r>
              <w:r w:rsidR="00827F58" w:rsidRPr="00680431" w:rsidDel="00E64544">
                <w:rPr>
                  <w:rFonts w:cs="Kalinga"/>
                </w:rPr>
                <w:delText>Comparison of Race-adjusted and Unadjusted OR with 95%CIs and p-values using Logistic Regression</w:delText>
              </w:r>
            </w:del>
          </w:p>
        </w:tc>
      </w:tr>
      <w:tr w:rsidR="00863D1A" w:rsidRPr="00680431" w:rsidDel="00E64544" w14:paraId="20806A0E" w14:textId="6684DD10" w:rsidTr="00033476">
        <w:trPr>
          <w:trHeight w:val="240"/>
          <w:del w:id="175" w:author="Ty Darnell" w:date="2019-04-18T11:58:00Z"/>
        </w:trPr>
        <w:tc>
          <w:tcPr>
            <w:tcW w:w="2088" w:type="dxa"/>
            <w:tcBorders>
              <w:bottom w:val="single" w:sz="4" w:space="0" w:color="auto"/>
            </w:tcBorders>
            <w:noWrap/>
          </w:tcPr>
          <w:p w14:paraId="6B59201B" w14:textId="305F6022" w:rsidR="00863D1A" w:rsidRPr="00680431" w:rsidDel="00E64544" w:rsidRDefault="00863D1A" w:rsidP="00033476">
            <w:pPr>
              <w:rPr>
                <w:del w:id="176" w:author="Ty Darnell" w:date="2019-04-18T11:58:00Z"/>
                <w:rFonts w:cs="Kalinga"/>
                <w:bCs/>
                <w:i/>
              </w:rPr>
            </w:pPr>
            <w:del w:id="177" w:author="Ty Darnell" w:date="2019-04-18T11:58:00Z">
              <w:r w:rsidRPr="00680431" w:rsidDel="00E64544">
                <w:rPr>
                  <w:rFonts w:cs="Kalinga"/>
                  <w:bCs/>
                  <w:i/>
                </w:rPr>
                <w:delText>Measure</w:delText>
              </w:r>
            </w:del>
          </w:p>
        </w:tc>
        <w:tc>
          <w:tcPr>
            <w:tcW w:w="1655" w:type="dxa"/>
            <w:tcBorders>
              <w:bottom w:val="single" w:sz="4" w:space="0" w:color="auto"/>
            </w:tcBorders>
            <w:noWrap/>
          </w:tcPr>
          <w:p w14:paraId="55318DE4" w14:textId="3AC40E04" w:rsidR="00863D1A" w:rsidRPr="00680431" w:rsidDel="00E64544" w:rsidRDefault="00863D1A" w:rsidP="00033476">
            <w:pPr>
              <w:jc w:val="center"/>
              <w:rPr>
                <w:del w:id="178" w:author="Ty Darnell" w:date="2019-04-18T11:58:00Z"/>
                <w:rFonts w:cs="Kalinga"/>
                <w:bCs/>
                <w:i/>
              </w:rPr>
            </w:pPr>
            <w:del w:id="179" w:author="Ty Darnell" w:date="2019-04-18T11:58:00Z">
              <w:r w:rsidRPr="00680431" w:rsidDel="00E64544">
                <w:rPr>
                  <w:rFonts w:cs="Kalinga"/>
                  <w:bCs/>
                  <w:i/>
                </w:rPr>
                <w:delText>Estimate</w:delText>
              </w:r>
            </w:del>
          </w:p>
        </w:tc>
        <w:tc>
          <w:tcPr>
            <w:tcW w:w="1639" w:type="dxa"/>
            <w:tcBorders>
              <w:bottom w:val="single" w:sz="4" w:space="0" w:color="auto"/>
            </w:tcBorders>
            <w:noWrap/>
          </w:tcPr>
          <w:p w14:paraId="691D34D3" w14:textId="3F4F7694" w:rsidR="00863D1A" w:rsidRPr="00680431" w:rsidDel="00E64544" w:rsidRDefault="00863D1A" w:rsidP="00033476">
            <w:pPr>
              <w:jc w:val="center"/>
              <w:rPr>
                <w:del w:id="180" w:author="Ty Darnell" w:date="2019-04-18T11:58:00Z"/>
                <w:rFonts w:cs="Kalinga"/>
                <w:bCs/>
                <w:i/>
              </w:rPr>
            </w:pPr>
            <w:del w:id="181" w:author="Ty Darnell" w:date="2019-04-18T11:58:00Z">
              <w:r w:rsidRPr="00680431" w:rsidDel="00E64544">
                <w:rPr>
                  <w:rFonts w:cs="Kalinga"/>
                  <w:bCs/>
                  <w:i/>
                </w:rPr>
                <w:delText>95% CI</w:delText>
              </w:r>
            </w:del>
          </w:p>
        </w:tc>
      </w:tr>
      <w:tr w:rsidR="00863D1A" w:rsidRPr="00680431" w:rsidDel="00E64544" w14:paraId="1CD48919" w14:textId="7936D6E2" w:rsidTr="00033476">
        <w:trPr>
          <w:trHeight w:val="240"/>
          <w:del w:id="182" w:author="Ty Darnell" w:date="2019-04-18T11:58:00Z"/>
        </w:trPr>
        <w:tc>
          <w:tcPr>
            <w:tcW w:w="2088" w:type="dxa"/>
            <w:tcBorders>
              <w:top w:val="single" w:sz="4" w:space="0" w:color="auto"/>
            </w:tcBorders>
            <w:noWrap/>
          </w:tcPr>
          <w:p w14:paraId="79716809" w14:textId="2BFA1B0A" w:rsidR="00863D1A" w:rsidRPr="00680431" w:rsidDel="00E64544" w:rsidRDefault="00863D1A" w:rsidP="00033476">
            <w:pPr>
              <w:rPr>
                <w:del w:id="183" w:author="Ty Darnell" w:date="2019-04-18T11:58:00Z"/>
                <w:rFonts w:cs="Kalinga"/>
                <w:bCs/>
                <w:i/>
              </w:rPr>
            </w:pPr>
            <w:del w:id="184" w:author="Ty Darnell" w:date="2019-04-18T11:58:00Z">
              <w:r w:rsidRPr="00680431" w:rsidDel="00E64544">
                <w:rPr>
                  <w:rFonts w:cs="Kalinga"/>
                  <w:bCs/>
                  <w:i/>
                </w:rPr>
                <w:delText>Crude OR</w:delText>
              </w:r>
            </w:del>
          </w:p>
        </w:tc>
        <w:tc>
          <w:tcPr>
            <w:tcW w:w="1655" w:type="dxa"/>
            <w:tcBorders>
              <w:top w:val="single" w:sz="4" w:space="0" w:color="auto"/>
            </w:tcBorders>
            <w:noWrap/>
          </w:tcPr>
          <w:p w14:paraId="0EB11004" w14:textId="6075372C" w:rsidR="00863D1A" w:rsidRPr="00680431" w:rsidDel="00E64544" w:rsidRDefault="00863D1A" w:rsidP="00033476">
            <w:pPr>
              <w:ind w:left="150" w:right="120"/>
              <w:jc w:val="right"/>
              <w:rPr>
                <w:del w:id="185" w:author="Ty Darnell" w:date="2019-04-18T11:58:00Z"/>
                <w:rFonts w:cs="Kalinga"/>
                <w:i/>
              </w:rPr>
            </w:pPr>
            <w:del w:id="186" w:author="Ty Darnell" w:date="2019-04-18T11:58:00Z">
              <w:r w:rsidRPr="00680431" w:rsidDel="00E64544">
                <w:rPr>
                  <w:rFonts w:cs="Kalinga"/>
                  <w:i/>
                </w:rPr>
                <w:delText xml:space="preserve"> </w:delText>
              </w:r>
            </w:del>
          </w:p>
        </w:tc>
        <w:tc>
          <w:tcPr>
            <w:tcW w:w="1639" w:type="dxa"/>
            <w:tcBorders>
              <w:top w:val="single" w:sz="4" w:space="0" w:color="auto"/>
            </w:tcBorders>
            <w:noWrap/>
          </w:tcPr>
          <w:p w14:paraId="39C02EEA" w14:textId="27A4D2C7" w:rsidR="00863D1A" w:rsidRPr="00680431" w:rsidDel="00E64544" w:rsidRDefault="00863D1A" w:rsidP="00033476">
            <w:pPr>
              <w:ind w:left="105" w:right="240"/>
              <w:rPr>
                <w:del w:id="187" w:author="Ty Darnell" w:date="2019-04-18T11:58:00Z"/>
                <w:rFonts w:cs="Kalinga"/>
                <w:i/>
              </w:rPr>
            </w:pPr>
            <w:del w:id="188" w:author="Ty Darnell" w:date="2019-04-18T11:58:00Z">
              <w:r w:rsidRPr="00680431" w:rsidDel="00E64544">
                <w:rPr>
                  <w:rFonts w:cs="Kalinga"/>
                  <w:i/>
                </w:rPr>
                <w:delText xml:space="preserve"> </w:delText>
              </w:r>
            </w:del>
          </w:p>
        </w:tc>
      </w:tr>
      <w:tr w:rsidR="00863D1A" w:rsidRPr="00680431" w:rsidDel="00E64544" w14:paraId="61183EE2" w14:textId="3E85BACF" w:rsidTr="00033476">
        <w:trPr>
          <w:trHeight w:val="240"/>
          <w:del w:id="189" w:author="Ty Darnell" w:date="2019-04-18T11:58:00Z"/>
        </w:trPr>
        <w:tc>
          <w:tcPr>
            <w:tcW w:w="2088" w:type="dxa"/>
            <w:noWrap/>
          </w:tcPr>
          <w:p w14:paraId="209C3F81" w14:textId="3B44D595" w:rsidR="00863D1A" w:rsidRPr="00680431" w:rsidDel="00E64544" w:rsidRDefault="00144AA7" w:rsidP="00033476">
            <w:pPr>
              <w:rPr>
                <w:del w:id="190" w:author="Ty Darnell" w:date="2019-04-18T11:58:00Z"/>
                <w:rFonts w:cs="Kalinga"/>
                <w:bCs/>
                <w:i/>
              </w:rPr>
            </w:pPr>
            <w:del w:id="191" w:author="Ty Darnell" w:date="2019-04-18T11:58:00Z">
              <w:r w:rsidDel="00E64544">
                <w:rPr>
                  <w:rFonts w:cs="Kalinga"/>
                  <w:bCs/>
                  <w:i/>
                </w:rPr>
                <w:lastRenderedPageBreak/>
                <w:delText>Race</w:delText>
              </w:r>
              <w:r w:rsidR="00863D1A" w:rsidRPr="00680431" w:rsidDel="00E64544">
                <w:rPr>
                  <w:rFonts w:cs="Kalinga"/>
                  <w:bCs/>
                  <w:i/>
                </w:rPr>
                <w:delText>-adjusted OR</w:delText>
              </w:r>
            </w:del>
          </w:p>
        </w:tc>
        <w:tc>
          <w:tcPr>
            <w:tcW w:w="1655" w:type="dxa"/>
            <w:noWrap/>
          </w:tcPr>
          <w:p w14:paraId="253CECEA" w14:textId="2BAA8887" w:rsidR="00863D1A" w:rsidRPr="00680431" w:rsidDel="00E64544" w:rsidRDefault="00A81695" w:rsidP="00033476">
            <w:pPr>
              <w:ind w:left="150" w:right="120"/>
              <w:jc w:val="right"/>
              <w:rPr>
                <w:del w:id="192" w:author="Ty Darnell" w:date="2019-04-18T11:58:00Z"/>
                <w:rFonts w:cs="Kalinga"/>
                <w:i/>
              </w:rPr>
            </w:pPr>
            <w:del w:id="193" w:author="Ty Darnell" w:date="2019-04-18T11:58:00Z">
              <w:r w:rsidDel="00E64544">
                <w:rPr>
                  <w:rFonts w:cs="Kalinga"/>
                  <w:i/>
                </w:rPr>
                <w:delText>(2</w:delText>
              </w:r>
              <w:r w:rsidR="00863D1A" w:rsidRPr="00680431" w:rsidDel="00E64544">
                <w:rPr>
                  <w:rFonts w:cs="Kalinga"/>
                  <w:i/>
                </w:rPr>
                <w:delText>)</w:delText>
              </w:r>
            </w:del>
          </w:p>
        </w:tc>
        <w:tc>
          <w:tcPr>
            <w:tcW w:w="1639" w:type="dxa"/>
            <w:noWrap/>
          </w:tcPr>
          <w:p w14:paraId="2D599790" w14:textId="7305BF38" w:rsidR="00863D1A" w:rsidRPr="00680431" w:rsidDel="00E64544" w:rsidRDefault="00863D1A" w:rsidP="00033476">
            <w:pPr>
              <w:ind w:left="105" w:right="240"/>
              <w:jc w:val="right"/>
              <w:rPr>
                <w:del w:id="194" w:author="Ty Darnell" w:date="2019-04-18T11:58:00Z"/>
                <w:rFonts w:cs="Kalinga"/>
                <w:i/>
              </w:rPr>
            </w:pPr>
            <w:del w:id="195" w:author="Ty Darnell" w:date="2019-04-18T11:58:00Z">
              <w:r w:rsidRPr="00680431" w:rsidDel="00E64544">
                <w:rPr>
                  <w:rFonts w:cs="Kalinga"/>
                  <w:i/>
                </w:rPr>
                <w:delText>(</w:delText>
              </w:r>
              <w:r w:rsidR="00A81695" w:rsidDel="00E64544">
                <w:rPr>
                  <w:rFonts w:cs="Kalinga"/>
                  <w:i/>
                </w:rPr>
                <w:delText>2</w:delText>
              </w:r>
              <w:r w:rsidRPr="00680431" w:rsidDel="00E64544">
                <w:rPr>
                  <w:rFonts w:cs="Kalinga"/>
                  <w:i/>
                </w:rPr>
                <w:delText>)</w:delText>
              </w:r>
            </w:del>
          </w:p>
        </w:tc>
      </w:tr>
      <w:tr w:rsidR="00863D1A" w:rsidRPr="00680431" w:rsidDel="00E64544" w14:paraId="7EE376FB" w14:textId="7FDCE0A7" w:rsidTr="00033476">
        <w:trPr>
          <w:trHeight w:val="240"/>
          <w:del w:id="196" w:author="Ty Darnell" w:date="2019-04-18T11:58:00Z"/>
        </w:trPr>
        <w:tc>
          <w:tcPr>
            <w:tcW w:w="2088" w:type="dxa"/>
            <w:tcBorders>
              <w:bottom w:val="single" w:sz="4" w:space="0" w:color="auto"/>
            </w:tcBorders>
            <w:noWrap/>
          </w:tcPr>
          <w:p w14:paraId="7A31608E" w14:textId="13E52442" w:rsidR="00863D1A" w:rsidRPr="00680431" w:rsidDel="00E64544" w:rsidRDefault="00863D1A" w:rsidP="00033476">
            <w:pPr>
              <w:rPr>
                <w:del w:id="197" w:author="Ty Darnell" w:date="2019-04-18T11:58:00Z"/>
                <w:rFonts w:cs="Kalinga"/>
                <w:bCs/>
                <w:i/>
              </w:rPr>
            </w:pPr>
            <w:del w:id="198" w:author="Ty Darnell" w:date="2019-04-18T11:58:00Z">
              <w:r w:rsidRPr="00680431" w:rsidDel="00E64544">
                <w:rPr>
                  <w:rFonts w:cs="Kalinga"/>
                  <w:bCs/>
                  <w:i/>
                </w:rPr>
                <w:delText>% difference</w:delText>
              </w:r>
            </w:del>
          </w:p>
        </w:tc>
        <w:tc>
          <w:tcPr>
            <w:tcW w:w="1655" w:type="dxa"/>
            <w:tcBorders>
              <w:bottom w:val="single" w:sz="4" w:space="0" w:color="auto"/>
            </w:tcBorders>
            <w:noWrap/>
          </w:tcPr>
          <w:p w14:paraId="53521C79" w14:textId="415FEDA4" w:rsidR="00863D1A" w:rsidRPr="00680431" w:rsidDel="00E64544" w:rsidRDefault="00863D1A" w:rsidP="00033476">
            <w:pPr>
              <w:ind w:left="150" w:right="120"/>
              <w:jc w:val="right"/>
              <w:rPr>
                <w:del w:id="199" w:author="Ty Darnell" w:date="2019-04-18T11:58:00Z"/>
                <w:rFonts w:cs="Kalinga"/>
                <w:i/>
              </w:rPr>
            </w:pPr>
            <w:del w:id="200" w:author="Ty Darnell" w:date="2019-04-18T11:58:00Z">
              <w:r w:rsidRPr="00680431" w:rsidDel="00E64544">
                <w:rPr>
                  <w:rFonts w:cs="Kalinga"/>
                  <w:i/>
                </w:rPr>
                <w:delText>(</w:delText>
              </w:r>
              <w:r w:rsidR="00A81695" w:rsidDel="00E64544">
                <w:rPr>
                  <w:rFonts w:cs="Kalinga"/>
                  <w:i/>
                </w:rPr>
                <w:delText>2</w:delText>
              </w:r>
              <w:r w:rsidRPr="00680431" w:rsidDel="00E64544">
                <w:rPr>
                  <w:rFonts w:cs="Kalinga"/>
                  <w:i/>
                </w:rPr>
                <w:delText>)</w:delText>
              </w:r>
            </w:del>
          </w:p>
        </w:tc>
        <w:tc>
          <w:tcPr>
            <w:tcW w:w="1639" w:type="dxa"/>
            <w:tcBorders>
              <w:bottom w:val="single" w:sz="4" w:space="0" w:color="auto"/>
            </w:tcBorders>
            <w:noWrap/>
          </w:tcPr>
          <w:p w14:paraId="101B3596" w14:textId="182C8AFE" w:rsidR="00863D1A" w:rsidRPr="00680431" w:rsidDel="00E64544" w:rsidRDefault="00863D1A" w:rsidP="00033476">
            <w:pPr>
              <w:ind w:left="105" w:right="240"/>
              <w:rPr>
                <w:del w:id="201" w:author="Ty Darnell" w:date="2019-04-18T11:58:00Z"/>
                <w:rFonts w:cs="Kalinga"/>
                <w:i/>
              </w:rPr>
            </w:pPr>
          </w:p>
        </w:tc>
      </w:tr>
    </w:tbl>
    <w:p w14:paraId="775883ED" w14:textId="13AE0F47" w:rsidR="00863D1A" w:rsidDel="00D74F30" w:rsidRDefault="00863D1A" w:rsidP="00863D1A">
      <w:pPr>
        <w:pStyle w:val="ListParagraph"/>
        <w:rPr>
          <w:del w:id="202" w:author="Ty Darnell" w:date="2019-04-18T12:04:00Z"/>
          <w:rFonts w:cs="Kalinga"/>
        </w:rPr>
      </w:pPr>
    </w:p>
    <w:p w14:paraId="5BB0C5CC" w14:textId="2CD889AF" w:rsidR="00A05F6F" w:rsidRPr="00680431" w:rsidDel="0028670D" w:rsidRDefault="00A05F6F" w:rsidP="00863D1A">
      <w:pPr>
        <w:pStyle w:val="ListParagraph"/>
        <w:rPr>
          <w:del w:id="203" w:author="Ty Darnell" w:date="2019-04-18T12:00:00Z"/>
          <w:rFonts w:cs="Kalinga"/>
        </w:rPr>
      </w:pPr>
    </w:p>
    <w:p w14:paraId="19CA07F9" w14:textId="5D6FC29C" w:rsidR="00863D1A" w:rsidRPr="00680431" w:rsidRDefault="00863D1A" w:rsidP="00E53583">
      <w:pPr>
        <w:pStyle w:val="ListParagraph"/>
        <w:numPr>
          <w:ilvl w:val="0"/>
          <w:numId w:val="12"/>
        </w:numPr>
        <w:rPr>
          <w:rFonts w:cs="Kalinga"/>
          <w:b/>
        </w:rPr>
      </w:pPr>
      <w:r w:rsidRPr="00680431">
        <w:rPr>
          <w:rFonts w:cs="Kalinga"/>
          <w:b/>
        </w:rPr>
        <w:t xml:space="preserve">Interpret the results from your table. Compare the unadjusted, adjusted OR and interpret the percent difference. Is there evidence of confounding? Explain. </w:t>
      </w:r>
      <w:r w:rsidR="00827F58" w:rsidRPr="00680431">
        <w:rPr>
          <w:rFonts w:cs="Kalinga"/>
          <w:b/>
          <w:i/>
        </w:rPr>
        <w:t xml:space="preserve"> </w:t>
      </w:r>
    </w:p>
    <w:p w14:paraId="76A08C15" w14:textId="77777777" w:rsidR="00863D1A" w:rsidRPr="00680431" w:rsidRDefault="00863D1A" w:rsidP="00863D1A">
      <w:pPr>
        <w:rPr>
          <w:rFonts w:cs="Kalinga"/>
        </w:rPr>
      </w:pPr>
    </w:p>
    <w:p w14:paraId="037F3B5B" w14:textId="77777777" w:rsidR="008A1BFC" w:rsidRPr="00680431" w:rsidRDefault="008A1BFC" w:rsidP="00863D1A">
      <w:pPr>
        <w:rPr>
          <w:rFonts w:cs="Kalinga"/>
          <w:i/>
        </w:rPr>
      </w:pPr>
    </w:p>
    <w:p w14:paraId="2673C9D9" w14:textId="0B7D2EB0" w:rsidR="00863D1A" w:rsidRPr="00FA7096" w:rsidRDefault="00863D1A" w:rsidP="00E53121">
      <w:pPr>
        <w:pStyle w:val="ListParagraph"/>
        <w:numPr>
          <w:ilvl w:val="0"/>
          <w:numId w:val="12"/>
        </w:numPr>
        <w:rPr>
          <w:rFonts w:cs="Kalinga"/>
        </w:rPr>
      </w:pPr>
      <w:r w:rsidRPr="00680431">
        <w:rPr>
          <w:rFonts w:cs="Kalinga"/>
          <w:b/>
        </w:rPr>
        <w:t xml:space="preserve">Based on </w:t>
      </w:r>
      <w:r w:rsidR="001B7179" w:rsidRPr="00680431">
        <w:rPr>
          <w:rFonts w:cs="Kalinga"/>
          <w:b/>
        </w:rPr>
        <w:t>your data analysis</w:t>
      </w:r>
      <w:r w:rsidR="00015F58" w:rsidRPr="00680431">
        <w:rPr>
          <w:rFonts w:cs="Kalinga"/>
          <w:b/>
        </w:rPr>
        <w:t>, briefly</w:t>
      </w:r>
      <w:r w:rsidRPr="00680431">
        <w:rPr>
          <w:rFonts w:cs="Kalinga"/>
          <w:b/>
        </w:rPr>
        <w:t xml:space="preserve"> summarize the relationship between exposure to UNC25 and cancer diagnosis</w:t>
      </w:r>
      <w:r w:rsidR="001B7179" w:rsidRPr="00680431">
        <w:rPr>
          <w:rFonts w:cs="Kalinga"/>
        </w:rPr>
        <w:t xml:space="preserve">, </w:t>
      </w:r>
      <w:r w:rsidR="001B7179" w:rsidRPr="00680431">
        <w:rPr>
          <w:rFonts w:cs="Kalinga"/>
          <w:b/>
        </w:rPr>
        <w:t>potential confounders and effect measure modifiers.</w:t>
      </w:r>
    </w:p>
    <w:p w14:paraId="569C34EB" w14:textId="76F50F08" w:rsidR="00863D1A" w:rsidRPr="00D82C41" w:rsidRDefault="00015F58" w:rsidP="00015F58">
      <w:pPr>
        <w:spacing w:after="160" w:line="259" w:lineRule="auto"/>
        <w:rPr>
          <w:rFonts w:cs="Kalinga"/>
          <w:u w:val="single"/>
        </w:rPr>
      </w:pPr>
      <w:r w:rsidRPr="00680431">
        <w:rPr>
          <w:rFonts w:cs="Kalinga"/>
          <w:u w:val="single"/>
        </w:rPr>
        <w:br w:type="page"/>
      </w:r>
      <w:r w:rsidR="002A6454" w:rsidRPr="00680431">
        <w:rPr>
          <w:rFonts w:cs="Kalinga"/>
          <w:u w:val="single"/>
        </w:rPr>
        <w:lastRenderedPageBreak/>
        <w:t>PART 2. Comprehensive Review</w:t>
      </w:r>
      <w:r w:rsidR="00C40386" w:rsidRPr="00680431">
        <w:rPr>
          <w:rFonts w:cs="Kalinga"/>
          <w:u w:val="single"/>
        </w:rPr>
        <w:t xml:space="preserve"> and Integration</w:t>
      </w:r>
    </w:p>
    <w:p w14:paraId="57C567F0" w14:textId="566786F5" w:rsidR="002E5228" w:rsidRPr="00680431" w:rsidRDefault="002E5228" w:rsidP="00680431">
      <w:pPr>
        <w:rPr>
          <w:rFonts w:cs="Kalinga"/>
          <w:i/>
        </w:rPr>
      </w:pPr>
    </w:p>
    <w:p w14:paraId="2AC8DEC5" w14:textId="08A3DFD4" w:rsidR="00900703" w:rsidRPr="00144AA7" w:rsidRDefault="00545DB2" w:rsidP="00144AA7">
      <w:pPr>
        <w:pStyle w:val="ListParagraph"/>
        <w:numPr>
          <w:ilvl w:val="0"/>
          <w:numId w:val="12"/>
        </w:numPr>
        <w:rPr>
          <w:rFonts w:cs="Kalinga"/>
          <w:b/>
        </w:rPr>
      </w:pPr>
      <w:r w:rsidRPr="00144AA7">
        <w:rPr>
          <w:rFonts w:cs="Kalinga"/>
          <w:b/>
        </w:rPr>
        <w:t>New Zealand recently changed its gun laws in response to the Christchurch shootings in March 2019. Describe a study that would evaluate the effect of the gun law change. What would be the unit of measure of your exposure and outcome?</w:t>
      </w:r>
    </w:p>
    <w:p w14:paraId="54D8DE5D" w14:textId="3777E6D7" w:rsidR="00545DB2" w:rsidRPr="00680431" w:rsidRDefault="00545DB2" w:rsidP="00B67BCD">
      <w:pPr>
        <w:rPr>
          <w:rFonts w:cs="Kalinga"/>
        </w:rPr>
      </w:pPr>
    </w:p>
    <w:p w14:paraId="4970B5DE" w14:textId="77777777" w:rsidR="00900703" w:rsidRPr="00680431" w:rsidRDefault="00900703" w:rsidP="00B67BCD">
      <w:pPr>
        <w:rPr>
          <w:rFonts w:cs="Kalinga"/>
          <w:b/>
        </w:rPr>
      </w:pPr>
    </w:p>
    <w:p w14:paraId="3C8D9A6E" w14:textId="36ED99BA" w:rsidR="00900703" w:rsidRPr="00680431" w:rsidRDefault="00900703" w:rsidP="00B67BCD">
      <w:pPr>
        <w:rPr>
          <w:rFonts w:cs="Kalinga"/>
          <w:b/>
        </w:rPr>
      </w:pPr>
    </w:p>
    <w:p w14:paraId="542F3E4D" w14:textId="399DE292" w:rsidR="00EC088A" w:rsidRPr="00144AA7" w:rsidRDefault="000C2395" w:rsidP="00144AA7">
      <w:pPr>
        <w:pStyle w:val="ListParagraph"/>
        <w:numPr>
          <w:ilvl w:val="0"/>
          <w:numId w:val="12"/>
        </w:numPr>
        <w:rPr>
          <w:rFonts w:eastAsiaTheme="minorHAnsi" w:cs="Kalinga"/>
          <w:b/>
          <w:iCs/>
        </w:rPr>
      </w:pPr>
      <w:r w:rsidRPr="00144AA7">
        <w:rPr>
          <w:rFonts w:cs="Kalinga"/>
          <w:b/>
        </w:rPr>
        <w:t>In Figure 1B, w</w:t>
      </w:r>
      <w:r w:rsidR="000A3138" w:rsidRPr="00144AA7">
        <w:rPr>
          <w:rFonts w:cs="Kalinga"/>
          <w:b/>
        </w:rPr>
        <w:t xml:space="preserve">hat key assumption do </w:t>
      </w:r>
      <w:proofErr w:type="spellStart"/>
      <w:r w:rsidR="000A3138" w:rsidRPr="00144AA7">
        <w:rPr>
          <w:rFonts w:eastAsiaTheme="minorHAnsi" w:cs="Kalinga"/>
          <w:b/>
          <w:iCs/>
        </w:rPr>
        <w:t>Achakulwisut</w:t>
      </w:r>
      <w:proofErr w:type="spellEnd"/>
      <w:r w:rsidR="000A3138" w:rsidRPr="00144AA7">
        <w:rPr>
          <w:rFonts w:eastAsiaTheme="minorHAnsi" w:cs="Kalinga"/>
          <w:b/>
          <w:iCs/>
        </w:rPr>
        <w:t xml:space="preserve"> et</w:t>
      </w:r>
      <w:r w:rsidR="00EE70C1">
        <w:rPr>
          <w:rFonts w:eastAsiaTheme="minorHAnsi" w:cs="Kalinga"/>
          <w:b/>
          <w:iCs/>
        </w:rPr>
        <w:t>.</w:t>
      </w:r>
      <w:r w:rsidR="000A3138" w:rsidRPr="00144AA7">
        <w:rPr>
          <w:rFonts w:eastAsiaTheme="minorHAnsi" w:cs="Kalinga"/>
          <w:b/>
          <w:iCs/>
        </w:rPr>
        <w:t xml:space="preserve"> al 2019 make about their asthma rate calculations? </w:t>
      </w:r>
      <w:r w:rsidRPr="00144AA7">
        <w:rPr>
          <w:rFonts w:eastAsiaTheme="minorHAnsi" w:cs="Kalinga"/>
          <w:b/>
          <w:iCs/>
        </w:rPr>
        <w:t>(not standardization</w:t>
      </w:r>
      <w:r w:rsidR="00144AA7">
        <w:rPr>
          <w:rFonts w:eastAsiaTheme="minorHAnsi" w:cs="Kalinga"/>
          <w:b/>
          <w:iCs/>
        </w:rPr>
        <w:t>.</w:t>
      </w:r>
      <w:r w:rsidRPr="00144AA7">
        <w:rPr>
          <w:rFonts w:eastAsiaTheme="minorHAnsi" w:cs="Kalinga"/>
          <w:b/>
          <w:iCs/>
        </w:rPr>
        <w:t xml:space="preserve">) How is this different from how we define rates in this course? </w:t>
      </w:r>
    </w:p>
    <w:p w14:paraId="23424BCD" w14:textId="4162B5F7" w:rsidR="000C2395" w:rsidRPr="00680431" w:rsidRDefault="000C2395" w:rsidP="00B67BCD">
      <w:pPr>
        <w:rPr>
          <w:rFonts w:eastAsiaTheme="minorHAnsi" w:cs="Kalinga"/>
          <w:b/>
          <w:iCs/>
        </w:rPr>
      </w:pPr>
    </w:p>
    <w:p w14:paraId="02EB8AF1" w14:textId="5D577C04" w:rsidR="000C2395" w:rsidRPr="00680431" w:rsidRDefault="000C2395" w:rsidP="00B67BCD">
      <w:pPr>
        <w:rPr>
          <w:rFonts w:eastAsiaTheme="minorHAnsi" w:cs="Kalinga"/>
          <w:b/>
          <w:iCs/>
        </w:rPr>
      </w:pPr>
      <w:r w:rsidRPr="00680431">
        <w:rPr>
          <w:rFonts w:cs="Kalinga"/>
          <w:noProof/>
        </w:rPr>
        <w:drawing>
          <wp:inline distT="0" distB="0" distL="0" distR="0" wp14:anchorId="20BB3281" wp14:editId="1B091DA5">
            <wp:extent cx="5943600" cy="2621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1915"/>
                    </a:xfrm>
                    <a:prstGeom prst="rect">
                      <a:avLst/>
                    </a:prstGeom>
                  </pic:spPr>
                </pic:pic>
              </a:graphicData>
            </a:graphic>
          </wp:inline>
        </w:drawing>
      </w:r>
    </w:p>
    <w:p w14:paraId="003D9A7F" w14:textId="0FD9B20C" w:rsidR="000C2395" w:rsidRPr="00680431" w:rsidRDefault="000C2395" w:rsidP="00B67BCD">
      <w:pPr>
        <w:rPr>
          <w:rFonts w:eastAsiaTheme="minorHAnsi" w:cs="Kalinga"/>
          <w:b/>
          <w:iCs/>
        </w:rPr>
      </w:pPr>
    </w:p>
    <w:p w14:paraId="48EA30D2" w14:textId="77777777" w:rsidR="00900703" w:rsidRPr="00680431" w:rsidRDefault="00900703" w:rsidP="00B67BCD">
      <w:pPr>
        <w:rPr>
          <w:rFonts w:cs="Kalinga"/>
          <w:b/>
        </w:rPr>
      </w:pPr>
    </w:p>
    <w:p w14:paraId="58C507FB" w14:textId="11C05814" w:rsidR="00B67BCD" w:rsidRPr="00FA7096" w:rsidRDefault="00B67BCD" w:rsidP="00B67BCD">
      <w:pPr>
        <w:pStyle w:val="ListParagraph"/>
        <w:numPr>
          <w:ilvl w:val="0"/>
          <w:numId w:val="12"/>
        </w:numPr>
        <w:rPr>
          <w:rFonts w:cs="Kalinga"/>
          <w:b/>
        </w:rPr>
      </w:pPr>
      <w:r w:rsidRPr="00144AA7">
        <w:rPr>
          <w:rFonts w:cs="Kalinga"/>
          <w:b/>
        </w:rPr>
        <w:t xml:space="preserve">In the </w:t>
      </w:r>
      <w:r w:rsidR="002A6454" w:rsidRPr="00144AA7">
        <w:rPr>
          <w:rFonts w:cs="Kalinga"/>
          <w:b/>
        </w:rPr>
        <w:t>abstract</w:t>
      </w:r>
      <w:r w:rsidRPr="00144AA7">
        <w:rPr>
          <w:rFonts w:cs="Kalinga"/>
          <w:b/>
        </w:rPr>
        <w:t xml:space="preserve"> by </w:t>
      </w:r>
      <w:proofErr w:type="spellStart"/>
      <w:r w:rsidRPr="00144AA7">
        <w:rPr>
          <w:rFonts w:cs="Kalinga"/>
          <w:b/>
        </w:rPr>
        <w:t>Esser</w:t>
      </w:r>
      <w:proofErr w:type="spellEnd"/>
      <w:r w:rsidRPr="00144AA7">
        <w:rPr>
          <w:rFonts w:cs="Kalinga"/>
          <w:b/>
        </w:rPr>
        <w:t xml:space="preserve"> et al. 2019</w:t>
      </w:r>
      <w:r w:rsidR="002A6454" w:rsidRPr="00144AA7">
        <w:rPr>
          <w:rFonts w:cs="Kalinga"/>
          <w:b/>
        </w:rPr>
        <w:t xml:space="preserve"> </w:t>
      </w:r>
      <w:r w:rsidR="00B5585D" w:rsidRPr="00144AA7">
        <w:rPr>
          <w:rFonts w:cs="Kalinga"/>
          <w:b/>
        </w:rPr>
        <w:t xml:space="preserve">“Post traumatic stress among cancer </w:t>
      </w:r>
      <w:proofErr w:type="gramStart"/>
      <w:r w:rsidR="00B5585D" w:rsidRPr="00144AA7">
        <w:rPr>
          <w:rFonts w:cs="Kalinga"/>
          <w:b/>
        </w:rPr>
        <w:t xml:space="preserve">patients”  </w:t>
      </w:r>
      <w:r w:rsidR="002A6454" w:rsidRPr="00144AA7">
        <w:rPr>
          <w:rFonts w:cs="Kalinga"/>
          <w:b/>
        </w:rPr>
        <w:t>(</w:t>
      </w:r>
      <w:proofErr w:type="gramEnd"/>
      <w:r w:rsidR="002A6454" w:rsidRPr="00144AA7">
        <w:rPr>
          <w:rFonts w:cs="Kalinga"/>
          <w:b/>
        </w:rPr>
        <w:t>below)</w:t>
      </w:r>
      <w:r w:rsidRPr="00144AA7">
        <w:rPr>
          <w:rFonts w:cs="Kalinga"/>
          <w:b/>
        </w:rPr>
        <w:t xml:space="preserve">, what </w:t>
      </w:r>
      <w:r w:rsidR="002A6454" w:rsidRPr="00144AA7">
        <w:rPr>
          <w:rFonts w:cs="Kalinga"/>
          <w:b/>
        </w:rPr>
        <w:t>terminology error</w:t>
      </w:r>
      <w:r w:rsidRPr="00144AA7">
        <w:rPr>
          <w:rFonts w:cs="Kalinga"/>
          <w:b/>
        </w:rPr>
        <w:t xml:space="preserve"> can you find? </w:t>
      </w:r>
    </w:p>
    <w:p w14:paraId="66CB4876" w14:textId="1FA7B8E0" w:rsidR="00B67BCD" w:rsidRPr="00680431" w:rsidRDefault="00B67BCD" w:rsidP="00B67BCD">
      <w:pPr>
        <w:rPr>
          <w:rFonts w:cs="Kalinga"/>
        </w:rPr>
      </w:pPr>
    </w:p>
    <w:p w14:paraId="4CA364BC" w14:textId="2B698F4C" w:rsidR="00B67BCD" w:rsidRPr="00680431" w:rsidRDefault="00B67BCD" w:rsidP="00B67BCD">
      <w:pPr>
        <w:rPr>
          <w:rFonts w:cs="Kalinga"/>
        </w:rPr>
      </w:pPr>
      <w:proofErr w:type="spellStart"/>
      <w:r w:rsidRPr="00680431">
        <w:rPr>
          <w:rFonts w:cs="Kalinga"/>
        </w:rPr>
        <w:t>Psychooncology</w:t>
      </w:r>
      <w:proofErr w:type="spellEnd"/>
      <w:r w:rsidRPr="00680431">
        <w:rPr>
          <w:rFonts w:cs="Kalinga"/>
        </w:rPr>
        <w:t xml:space="preserve">. 2019 Apr 4. </w:t>
      </w:r>
      <w:proofErr w:type="spellStart"/>
      <w:r w:rsidRPr="00680431">
        <w:rPr>
          <w:rFonts w:cs="Kalinga"/>
        </w:rPr>
        <w:t>doi</w:t>
      </w:r>
      <w:proofErr w:type="spellEnd"/>
      <w:r w:rsidRPr="00680431">
        <w:rPr>
          <w:rFonts w:cs="Kalinga"/>
        </w:rPr>
        <w:t>: 10.1002/pon.5079. Posttraumatic Stress Disorder among cancer patients - Findings from a large and representative interview-based study in Germany.</w:t>
      </w:r>
    </w:p>
    <w:p w14:paraId="335C4BE7" w14:textId="77777777" w:rsidR="00B67BCD" w:rsidRPr="00680431" w:rsidRDefault="00B67BCD" w:rsidP="00B67BCD">
      <w:pPr>
        <w:rPr>
          <w:rFonts w:cs="Kalinga"/>
        </w:rPr>
      </w:pPr>
      <w:proofErr w:type="spellStart"/>
      <w:r w:rsidRPr="00680431">
        <w:rPr>
          <w:rFonts w:cs="Kalinga"/>
        </w:rPr>
        <w:t>Esser</w:t>
      </w:r>
      <w:proofErr w:type="spellEnd"/>
      <w:r w:rsidRPr="00680431">
        <w:rPr>
          <w:rFonts w:cs="Kalinga"/>
        </w:rPr>
        <w:t xml:space="preserve"> P1, </w:t>
      </w:r>
      <w:proofErr w:type="spellStart"/>
      <w:r w:rsidRPr="00680431">
        <w:rPr>
          <w:rFonts w:cs="Kalinga"/>
        </w:rPr>
        <w:t>Glaesmer</w:t>
      </w:r>
      <w:proofErr w:type="spellEnd"/>
      <w:r w:rsidRPr="00680431">
        <w:rPr>
          <w:rFonts w:cs="Kalinga"/>
        </w:rPr>
        <w:t xml:space="preserve"> H1, Faller H2, Koch U3, </w:t>
      </w:r>
      <w:proofErr w:type="spellStart"/>
      <w:r w:rsidRPr="00680431">
        <w:rPr>
          <w:rFonts w:cs="Kalinga"/>
        </w:rPr>
        <w:t>Härter</w:t>
      </w:r>
      <w:proofErr w:type="spellEnd"/>
      <w:r w:rsidRPr="00680431">
        <w:rPr>
          <w:rFonts w:cs="Kalinga"/>
        </w:rPr>
        <w:t xml:space="preserve"> M4, Schulz H4, </w:t>
      </w:r>
      <w:proofErr w:type="spellStart"/>
      <w:r w:rsidRPr="00680431">
        <w:rPr>
          <w:rFonts w:cs="Kalinga"/>
        </w:rPr>
        <w:t>Wegscheider</w:t>
      </w:r>
      <w:proofErr w:type="spellEnd"/>
      <w:r w:rsidRPr="00680431">
        <w:rPr>
          <w:rFonts w:cs="Kalinga"/>
        </w:rPr>
        <w:t xml:space="preserve"> K5, Weis J6, </w:t>
      </w:r>
      <w:proofErr w:type="spellStart"/>
      <w:r w:rsidRPr="00680431">
        <w:rPr>
          <w:rFonts w:cs="Kalinga"/>
        </w:rPr>
        <w:t>Mehnert</w:t>
      </w:r>
      <w:proofErr w:type="spellEnd"/>
      <w:r w:rsidRPr="00680431">
        <w:rPr>
          <w:rFonts w:cs="Kalinga"/>
        </w:rPr>
        <w:t xml:space="preserve"> A1.</w:t>
      </w:r>
    </w:p>
    <w:p w14:paraId="153ABD06" w14:textId="3E9CFDE9" w:rsidR="00B67BCD" w:rsidRPr="00680431" w:rsidRDefault="00B67BCD" w:rsidP="00B67BCD">
      <w:pPr>
        <w:rPr>
          <w:rFonts w:cs="Kalinga"/>
        </w:rPr>
      </w:pPr>
      <w:r w:rsidRPr="00680431">
        <w:rPr>
          <w:rFonts w:cs="Kalinga"/>
        </w:rPr>
        <w:t>OBJECTIVE: In order to optimize psycho-oncologic care for patients with severe stressor-related symptomatology, we aimed to provide (i) valid and generalizable prevalence rates of Posttraumatic Stress Disorder (PTSD) in oncological patients and (ii) the percentage of PTSD cases elicited by cancer-related events.</w:t>
      </w:r>
    </w:p>
    <w:p w14:paraId="77B8D953" w14:textId="17C1F7F8" w:rsidR="00B67BCD" w:rsidRPr="00680431" w:rsidRDefault="00B67BCD" w:rsidP="00B67BCD">
      <w:pPr>
        <w:rPr>
          <w:rFonts w:cs="Kalinga"/>
        </w:rPr>
      </w:pPr>
      <w:r w:rsidRPr="00680431">
        <w:rPr>
          <w:rFonts w:cs="Kalinga"/>
        </w:rPr>
        <w:t xml:space="preserve">METHODS:  This multi-center study was based on a representative sample of patients across cancer types. A diagnostic interview (CIDI-O) was used to assess PTSD according to DSM-IV. We first describe type and frequency of potentially traumatic events (A1 events) and the degree to </w:t>
      </w:r>
      <w:r w:rsidRPr="00680431">
        <w:rPr>
          <w:rFonts w:cs="Kalinga"/>
        </w:rPr>
        <w:lastRenderedPageBreak/>
        <w:t>which they meet the trauma criteria (A2-events). Subsequently, we present adjusted prevalence rates of PTSD and explore the proportion of patients with cancer-related PTSD.</w:t>
      </w:r>
    </w:p>
    <w:p w14:paraId="114A9BE1" w14:textId="2F101824" w:rsidR="00B67BCD" w:rsidRPr="00680431" w:rsidRDefault="00B67BCD" w:rsidP="00B67BCD">
      <w:pPr>
        <w:rPr>
          <w:rFonts w:cs="Kalinga"/>
        </w:rPr>
      </w:pPr>
      <w:r w:rsidRPr="00680431">
        <w:rPr>
          <w:rFonts w:cs="Kalinga"/>
        </w:rPr>
        <w:t>RESULTS:  4020 patients participated (response rate: 68 %), and 2141 completed the diagnostic interview. 1641 patients reported at least one A1-event, of whom 16 % (n = 257) reported cancer-related events. 91 % (n = 232) of theses cancer-related events qualified as A2-events. Across cancer types, the adjusted 4-week prevalence of PTSD was 2.0 % [95 %-CI: 1.5-2.7]. 9 % (n = 5) of the 4-week PTSD cases were cancer-related.</w:t>
      </w:r>
    </w:p>
    <w:p w14:paraId="006C3355" w14:textId="08A81682" w:rsidR="00B67BCD" w:rsidRPr="00680431" w:rsidRDefault="00B67BCD" w:rsidP="00B67BCD">
      <w:pPr>
        <w:rPr>
          <w:rFonts w:cs="Kalinga"/>
        </w:rPr>
      </w:pPr>
      <w:r w:rsidRPr="00680431">
        <w:rPr>
          <w:rFonts w:cs="Kalinga"/>
        </w:rPr>
        <w:t>CONCLUSIONS:  Across cancer types and treatment settings, few cancer patients fulfilled diagnostic criteria for PTSD. Of those, a mere fraction was attributable to cancer-related events. These robust findings should be taken into account in both research and practice to develop and provide adequate care for cancer patients with severe stressor-related symptomatology.</w:t>
      </w:r>
    </w:p>
    <w:p w14:paraId="337437DE" w14:textId="0C9013CC" w:rsidR="006E489E" w:rsidRPr="00680431" w:rsidRDefault="006E489E" w:rsidP="00B67BCD">
      <w:pPr>
        <w:rPr>
          <w:rFonts w:cs="Kalinga"/>
        </w:rPr>
      </w:pPr>
    </w:p>
    <w:p w14:paraId="0E542BEA" w14:textId="4E256954" w:rsidR="006E489E" w:rsidRPr="00680431" w:rsidRDefault="006E489E" w:rsidP="00B67BCD">
      <w:pPr>
        <w:rPr>
          <w:rFonts w:cs="Kalinga"/>
        </w:rPr>
      </w:pPr>
    </w:p>
    <w:p w14:paraId="1619809A" w14:textId="09C74CA5" w:rsidR="002A6454" w:rsidRPr="00144AA7" w:rsidRDefault="002A6454" w:rsidP="00144AA7">
      <w:pPr>
        <w:pStyle w:val="ListParagraph"/>
        <w:numPr>
          <w:ilvl w:val="0"/>
          <w:numId w:val="12"/>
        </w:numPr>
        <w:rPr>
          <w:rFonts w:cs="Kalinga"/>
          <w:b/>
        </w:rPr>
      </w:pPr>
      <w:r w:rsidRPr="00144AA7">
        <w:rPr>
          <w:rFonts w:cs="Kalinga"/>
          <w:b/>
        </w:rPr>
        <w:t xml:space="preserve">What kind of study design do you think </w:t>
      </w:r>
      <w:proofErr w:type="spellStart"/>
      <w:r w:rsidRPr="00144AA7">
        <w:rPr>
          <w:rFonts w:cs="Kalinga"/>
          <w:b/>
        </w:rPr>
        <w:t>Esser</w:t>
      </w:r>
      <w:proofErr w:type="spellEnd"/>
      <w:r w:rsidRPr="00144AA7">
        <w:rPr>
          <w:rFonts w:cs="Kalinga"/>
          <w:b/>
        </w:rPr>
        <w:t xml:space="preserve"> et al. </w:t>
      </w:r>
      <w:r w:rsidR="00C40386" w:rsidRPr="00144AA7">
        <w:rPr>
          <w:rFonts w:cs="Kalinga"/>
          <w:b/>
        </w:rPr>
        <w:t xml:space="preserve">2019 </w:t>
      </w:r>
      <w:r w:rsidR="00B5585D" w:rsidRPr="00144AA7">
        <w:rPr>
          <w:rFonts w:cs="Kalinga"/>
          <w:b/>
        </w:rPr>
        <w:t xml:space="preserve">“Post traumatic stress among cancer patients” </w:t>
      </w:r>
      <w:r w:rsidRPr="00144AA7">
        <w:rPr>
          <w:rFonts w:cs="Kalinga"/>
          <w:b/>
        </w:rPr>
        <w:t>used? Provide a rationale for your selection, using only the abstract.</w:t>
      </w:r>
    </w:p>
    <w:p w14:paraId="0C4693A3" w14:textId="0A9A78B5" w:rsidR="006E489E" w:rsidRPr="00680431" w:rsidRDefault="006E489E" w:rsidP="00B67BCD">
      <w:pPr>
        <w:rPr>
          <w:rFonts w:cs="Kalinga"/>
        </w:rPr>
      </w:pPr>
    </w:p>
    <w:p w14:paraId="63157CD6" w14:textId="4A6309B7" w:rsidR="006E489E" w:rsidRPr="00680431" w:rsidRDefault="006E489E" w:rsidP="00B67BCD">
      <w:pPr>
        <w:rPr>
          <w:rFonts w:cs="Kalinga"/>
        </w:rPr>
      </w:pPr>
    </w:p>
    <w:p w14:paraId="54788181" w14:textId="0A962732" w:rsidR="006E489E" w:rsidRPr="00144AA7" w:rsidRDefault="00C40386" w:rsidP="00144AA7">
      <w:pPr>
        <w:pStyle w:val="ListParagraph"/>
        <w:numPr>
          <w:ilvl w:val="0"/>
          <w:numId w:val="12"/>
        </w:numPr>
        <w:rPr>
          <w:rFonts w:cs="Kalinga"/>
          <w:b/>
        </w:rPr>
      </w:pPr>
      <w:r w:rsidRPr="00144AA7">
        <w:rPr>
          <w:rFonts w:cs="Kalinga"/>
          <w:b/>
        </w:rPr>
        <w:t>Select the</w:t>
      </w:r>
      <w:r w:rsidR="006E489E" w:rsidRPr="00144AA7">
        <w:rPr>
          <w:rFonts w:cs="Kalinga"/>
          <w:b/>
        </w:rPr>
        <w:t xml:space="preserve"> </w:t>
      </w:r>
      <w:r w:rsidR="005D6C90" w:rsidRPr="00144AA7">
        <w:rPr>
          <w:rFonts w:cs="Kalinga"/>
          <w:b/>
        </w:rPr>
        <w:t xml:space="preserve">Bradford Hill Criteria </w:t>
      </w:r>
      <w:r w:rsidRPr="00144AA7">
        <w:rPr>
          <w:rFonts w:cs="Kalinga"/>
          <w:b/>
        </w:rPr>
        <w:t>addressed</w:t>
      </w:r>
      <w:r w:rsidR="005D6C90" w:rsidRPr="00144AA7">
        <w:rPr>
          <w:rFonts w:cs="Kalinga"/>
          <w:b/>
        </w:rPr>
        <w:t xml:space="preserve"> in the follow systematic review</w:t>
      </w:r>
      <w:r w:rsidR="00FA7096">
        <w:rPr>
          <w:rFonts w:cs="Kalinga"/>
          <w:b/>
        </w:rPr>
        <w:t xml:space="preserve"> by </w:t>
      </w:r>
      <w:proofErr w:type="spellStart"/>
      <w:r w:rsidR="00FA7096">
        <w:rPr>
          <w:rFonts w:cs="Kalinga"/>
          <w:b/>
        </w:rPr>
        <w:t>Loxham</w:t>
      </w:r>
      <w:proofErr w:type="spellEnd"/>
      <w:r w:rsidR="00FA7096">
        <w:rPr>
          <w:rFonts w:cs="Kalinga"/>
          <w:b/>
        </w:rPr>
        <w:t xml:space="preserve"> et. al 2019</w:t>
      </w:r>
      <w:r w:rsidR="005D6C90" w:rsidRPr="00144AA7">
        <w:rPr>
          <w:rFonts w:cs="Kalinga"/>
          <w:b/>
        </w:rPr>
        <w:t xml:space="preserve"> on </w:t>
      </w:r>
      <w:r w:rsidRPr="00144AA7">
        <w:rPr>
          <w:rFonts w:cs="Kalinga"/>
          <w:b/>
        </w:rPr>
        <w:t xml:space="preserve">the health effects of </w:t>
      </w:r>
      <w:r w:rsidR="005D6C90" w:rsidRPr="00144AA7">
        <w:rPr>
          <w:rFonts w:cs="Kalinga"/>
          <w:b/>
        </w:rPr>
        <w:t>particles in underground railway systems</w:t>
      </w:r>
      <w:r w:rsidRPr="00144AA7">
        <w:rPr>
          <w:rFonts w:cs="Kalinga"/>
          <w:b/>
        </w:rPr>
        <w:t>.</w:t>
      </w:r>
      <w:r w:rsidR="005D6C90" w:rsidRPr="00144AA7">
        <w:rPr>
          <w:rFonts w:cs="Kalinga"/>
          <w:b/>
        </w:rPr>
        <w:t xml:space="preserve"> </w:t>
      </w:r>
    </w:p>
    <w:p w14:paraId="17815F7B" w14:textId="5938AB14" w:rsidR="005D6C90" w:rsidRPr="00680431" w:rsidRDefault="005D6C90" w:rsidP="00B67BCD">
      <w:pPr>
        <w:rPr>
          <w:rFonts w:cs="Kalinga"/>
          <w:b/>
        </w:rPr>
      </w:pPr>
    </w:p>
    <w:p w14:paraId="017E3548" w14:textId="4ABFAC53" w:rsidR="005D6C90" w:rsidRPr="00FA7096" w:rsidRDefault="00C40386" w:rsidP="00B67BCD">
      <w:pPr>
        <w:rPr>
          <w:rFonts w:cs="Kalinga"/>
        </w:rPr>
      </w:pPr>
      <w:r w:rsidRPr="00FA7096">
        <w:rPr>
          <w:rFonts w:cs="Kalinga"/>
        </w:rPr>
        <w:t>Strength of Association</w:t>
      </w:r>
    </w:p>
    <w:p w14:paraId="05FB5642" w14:textId="77777777" w:rsidR="00C40386" w:rsidRPr="00FA7096" w:rsidRDefault="00C40386" w:rsidP="00B67BCD">
      <w:pPr>
        <w:rPr>
          <w:rFonts w:cs="Kalinga"/>
        </w:rPr>
      </w:pPr>
      <w:r w:rsidRPr="00FA7096">
        <w:rPr>
          <w:rFonts w:cs="Kalinga"/>
        </w:rPr>
        <w:t>Dose Response/</w:t>
      </w:r>
    </w:p>
    <w:p w14:paraId="3642D3C7" w14:textId="6836E21E" w:rsidR="00C40386" w:rsidRPr="00FA7096" w:rsidRDefault="00C40386" w:rsidP="00B67BCD">
      <w:pPr>
        <w:rPr>
          <w:rFonts w:cs="Kalinga"/>
        </w:rPr>
      </w:pPr>
      <w:r w:rsidRPr="00FA7096">
        <w:rPr>
          <w:rFonts w:cs="Kalinga"/>
        </w:rPr>
        <w:t>Temporality</w:t>
      </w:r>
    </w:p>
    <w:p w14:paraId="1C8D8F96" w14:textId="1B9EAC6D" w:rsidR="00C40386" w:rsidRPr="00FA7096" w:rsidRDefault="00C40386" w:rsidP="00B67BCD">
      <w:pPr>
        <w:rPr>
          <w:rFonts w:cs="Kalinga"/>
        </w:rPr>
      </w:pPr>
      <w:r w:rsidRPr="00FA7096">
        <w:rPr>
          <w:rFonts w:cs="Kalinga"/>
        </w:rPr>
        <w:t>Causal Inference</w:t>
      </w:r>
    </w:p>
    <w:p w14:paraId="3741186F" w14:textId="4BAE35F4" w:rsidR="00C40386" w:rsidRPr="00FA7096" w:rsidRDefault="00C40386" w:rsidP="00B67BCD">
      <w:pPr>
        <w:rPr>
          <w:rFonts w:cs="Kalinga"/>
        </w:rPr>
      </w:pPr>
      <w:r w:rsidRPr="00FA7096">
        <w:rPr>
          <w:rFonts w:cs="Kalinga"/>
        </w:rPr>
        <w:t>Biologic Plausibility-</w:t>
      </w:r>
    </w:p>
    <w:p w14:paraId="0A1D617C" w14:textId="0859F918" w:rsidR="00C40386" w:rsidRPr="00FA7096" w:rsidRDefault="00C40386" w:rsidP="00B67BCD">
      <w:pPr>
        <w:rPr>
          <w:rFonts w:cs="Kalinga"/>
        </w:rPr>
      </w:pPr>
      <w:r w:rsidRPr="00FA7096">
        <w:rPr>
          <w:rFonts w:cs="Kalinga"/>
        </w:rPr>
        <w:t>Analogy</w:t>
      </w:r>
    </w:p>
    <w:p w14:paraId="7EB5AFCF" w14:textId="100F15E0" w:rsidR="00C40386" w:rsidRPr="00FA7096" w:rsidRDefault="00C40386" w:rsidP="00B67BCD">
      <w:pPr>
        <w:rPr>
          <w:rFonts w:cs="Kalinga"/>
        </w:rPr>
      </w:pPr>
      <w:r w:rsidRPr="00FA7096">
        <w:rPr>
          <w:rFonts w:cs="Kalinga"/>
        </w:rPr>
        <w:t>Consistency</w:t>
      </w:r>
    </w:p>
    <w:p w14:paraId="2DC6DB83" w14:textId="34229213" w:rsidR="00C40386" w:rsidRPr="00FA7096" w:rsidRDefault="00C40386" w:rsidP="00B67BCD">
      <w:pPr>
        <w:rPr>
          <w:rFonts w:cs="Kalinga"/>
        </w:rPr>
      </w:pPr>
      <w:r w:rsidRPr="00FA7096">
        <w:rPr>
          <w:rFonts w:cs="Kalinga"/>
        </w:rPr>
        <w:t>Coherence</w:t>
      </w:r>
    </w:p>
    <w:p w14:paraId="2D4AA0F2" w14:textId="4A27B2E0" w:rsidR="00C40386" w:rsidRPr="00FA7096" w:rsidRDefault="00C40386" w:rsidP="00B67BCD">
      <w:pPr>
        <w:rPr>
          <w:rFonts w:cs="Kalinga"/>
        </w:rPr>
      </w:pPr>
      <w:r w:rsidRPr="00FA7096">
        <w:rPr>
          <w:rFonts w:cs="Kalinga"/>
        </w:rPr>
        <w:t>Experimental Evidence</w:t>
      </w:r>
    </w:p>
    <w:p w14:paraId="33EFF616" w14:textId="0D18DBE1" w:rsidR="00C40386" w:rsidRPr="00FA7096" w:rsidRDefault="00C40386" w:rsidP="00C40386">
      <w:pPr>
        <w:rPr>
          <w:rFonts w:cs="Kalinga"/>
        </w:rPr>
      </w:pPr>
      <w:r w:rsidRPr="00FA7096">
        <w:rPr>
          <w:rFonts w:cs="Kalinga"/>
        </w:rPr>
        <w:t>Sensitivity</w:t>
      </w:r>
    </w:p>
    <w:p w14:paraId="0DB80528" w14:textId="70B6518B" w:rsidR="00C40386" w:rsidRPr="00680431" w:rsidRDefault="00C40386" w:rsidP="00C40386">
      <w:pPr>
        <w:rPr>
          <w:rFonts w:cs="Kalinga"/>
        </w:rPr>
      </w:pPr>
      <w:r w:rsidRPr="00FA7096">
        <w:rPr>
          <w:rFonts w:cs="Kalinga"/>
        </w:rPr>
        <w:t>Specificity</w:t>
      </w:r>
    </w:p>
    <w:p w14:paraId="70061210" w14:textId="77777777" w:rsidR="00C40386" w:rsidRPr="00680431" w:rsidRDefault="00C40386" w:rsidP="00B67BCD">
      <w:pPr>
        <w:rPr>
          <w:rFonts w:cs="Kalinga"/>
        </w:rPr>
      </w:pPr>
    </w:p>
    <w:p w14:paraId="7DC90086" w14:textId="77777777" w:rsidR="00C40386" w:rsidRPr="00680431" w:rsidRDefault="00C40386" w:rsidP="00C40386">
      <w:pPr>
        <w:rPr>
          <w:rFonts w:cs="Kalinga"/>
        </w:rPr>
      </w:pPr>
      <w:proofErr w:type="spellStart"/>
      <w:r w:rsidRPr="00680431">
        <w:rPr>
          <w:rFonts w:cs="Kalinga"/>
        </w:rPr>
        <w:t>Loxham</w:t>
      </w:r>
      <w:proofErr w:type="spellEnd"/>
      <w:r w:rsidRPr="00680431">
        <w:rPr>
          <w:rFonts w:cs="Kalinga"/>
        </w:rPr>
        <w:t xml:space="preserve"> </w:t>
      </w:r>
      <w:proofErr w:type="gramStart"/>
      <w:r w:rsidRPr="00680431">
        <w:rPr>
          <w:rFonts w:cs="Kalinga"/>
        </w:rPr>
        <w:t>M ,</w:t>
      </w:r>
      <w:proofErr w:type="gramEnd"/>
      <w:r w:rsidRPr="00680431">
        <w:rPr>
          <w:rFonts w:cs="Kalinga"/>
        </w:rPr>
        <w:t xml:space="preserve"> </w:t>
      </w:r>
      <w:proofErr w:type="spellStart"/>
      <w:r w:rsidRPr="00680431">
        <w:rPr>
          <w:rFonts w:cs="Kalinga"/>
        </w:rPr>
        <w:t>Nieuwenhuijsen</w:t>
      </w:r>
      <w:proofErr w:type="spellEnd"/>
      <w:r w:rsidRPr="00680431">
        <w:rPr>
          <w:rFonts w:cs="Kalinga"/>
        </w:rPr>
        <w:t xml:space="preserve"> MJ </w:t>
      </w:r>
      <w:r w:rsidR="005D6C90" w:rsidRPr="00680431">
        <w:rPr>
          <w:rFonts w:cs="Kalinga"/>
        </w:rPr>
        <w:t xml:space="preserve">Health effects of particulate matter air pollution in underground railway systems - a critical review of the evidence. </w:t>
      </w:r>
      <w:r w:rsidRPr="00680431">
        <w:rPr>
          <w:rFonts w:cs="Kalinga"/>
        </w:rPr>
        <w:t xml:space="preserve">Part </w:t>
      </w:r>
      <w:proofErr w:type="spellStart"/>
      <w:r w:rsidRPr="00680431">
        <w:rPr>
          <w:rFonts w:cs="Kalinga"/>
        </w:rPr>
        <w:t>Fibre</w:t>
      </w:r>
      <w:proofErr w:type="spellEnd"/>
      <w:r w:rsidRPr="00680431">
        <w:rPr>
          <w:rFonts w:cs="Kalinga"/>
        </w:rPr>
        <w:t xml:space="preserve"> </w:t>
      </w:r>
      <w:proofErr w:type="spellStart"/>
      <w:r w:rsidRPr="00680431">
        <w:rPr>
          <w:rFonts w:cs="Kalinga"/>
        </w:rPr>
        <w:t>Toxicol</w:t>
      </w:r>
      <w:proofErr w:type="spellEnd"/>
      <w:r w:rsidRPr="00680431">
        <w:rPr>
          <w:rFonts w:cs="Kalinga"/>
        </w:rPr>
        <w:t xml:space="preserve">. 2019 Mar 6;16(1):12. </w:t>
      </w:r>
    </w:p>
    <w:p w14:paraId="218BCE7E" w14:textId="112E6D31" w:rsidR="005D6C90" w:rsidRPr="00680431" w:rsidRDefault="005D6C90" w:rsidP="005D6C90">
      <w:pPr>
        <w:rPr>
          <w:rFonts w:cs="Kalinga"/>
        </w:rPr>
      </w:pPr>
    </w:p>
    <w:p w14:paraId="7D1C5963" w14:textId="77777777" w:rsidR="005D6C90" w:rsidRPr="00680431" w:rsidRDefault="005D6C90" w:rsidP="005D6C90">
      <w:pPr>
        <w:rPr>
          <w:rFonts w:cs="Kalinga"/>
        </w:rPr>
      </w:pPr>
      <w:r w:rsidRPr="00680431">
        <w:rPr>
          <w:rFonts w:cs="Kalinga"/>
        </w:rPr>
        <w:t>BACKGROUND:</w:t>
      </w:r>
    </w:p>
    <w:p w14:paraId="2594A640" w14:textId="77777777" w:rsidR="005D6C90" w:rsidRPr="00FA7096" w:rsidRDefault="005D6C90" w:rsidP="005D6C90">
      <w:pPr>
        <w:rPr>
          <w:rFonts w:cs="Kalinga"/>
        </w:rPr>
      </w:pPr>
      <w:r w:rsidRPr="00680431">
        <w:rPr>
          <w:rFonts w:cs="Kalinga"/>
        </w:rPr>
        <w:t>Exposure to ambient airborne particulate matter is a major risk factor for mortality and morbidity, associated with asthma, lung cancer, heart disease, myocardial infarction, and stroke, and more recently type 2 diabetes, dementia and loss of cognitive function. Less is understood about differential effects of particulate matter from different sources. Underground railways are used by millions of people on a daily basis in many cities. Poor air exchange with the outside environment means that underground railways often have an unusually high concentration of airborne particulate matter, while a high degree of railway-</w:t>
      </w:r>
      <w:r w:rsidRPr="00680431">
        <w:rPr>
          <w:rFonts w:cs="Kalinga"/>
        </w:rPr>
        <w:lastRenderedPageBreak/>
        <w:t xml:space="preserve">associated mechanical activity produces particulate matter which is </w:t>
      </w:r>
      <w:proofErr w:type="spellStart"/>
      <w:r w:rsidRPr="00680431">
        <w:rPr>
          <w:rFonts w:cs="Kalinga"/>
        </w:rPr>
        <w:t>physicochemically</w:t>
      </w:r>
      <w:proofErr w:type="spellEnd"/>
      <w:r w:rsidRPr="00680431">
        <w:rPr>
          <w:rFonts w:cs="Kalinga"/>
        </w:rPr>
        <w:t xml:space="preserve"> highly distinct from ambient particulate matter. The implications of this for the health of exposed </w:t>
      </w:r>
      <w:r w:rsidRPr="00FA7096">
        <w:rPr>
          <w:rFonts w:cs="Kalinga"/>
        </w:rPr>
        <w:t>commuters and employees is unclear.</w:t>
      </w:r>
    </w:p>
    <w:p w14:paraId="3726ECF0" w14:textId="3D6A6B40" w:rsidR="005D6C90" w:rsidRPr="00FA7096" w:rsidRDefault="005D6C90" w:rsidP="005D6C90">
      <w:pPr>
        <w:rPr>
          <w:rFonts w:cs="Kalinga"/>
        </w:rPr>
      </w:pPr>
      <w:r w:rsidRPr="00FA7096">
        <w:rPr>
          <w:rFonts w:cs="Kalinga"/>
        </w:rPr>
        <w:t xml:space="preserve">MAIN </w:t>
      </w:r>
      <w:proofErr w:type="gramStart"/>
      <w:r w:rsidRPr="00FA7096">
        <w:rPr>
          <w:rFonts w:cs="Kalinga"/>
        </w:rPr>
        <w:t>BODY:A</w:t>
      </w:r>
      <w:proofErr w:type="gramEnd"/>
      <w:r w:rsidRPr="00FA7096">
        <w:rPr>
          <w:rFonts w:cs="Kalinga"/>
        </w:rPr>
        <w:t xml:space="preserve"> literature search found 27 publications directly assessing the potential health effects of underground particulate matter, including in vivo exposure studies, in vitro toxicology studies, and studies of particulate matter which might be similar to that found in underground railways. The methodology, findings, and conclusions of these studies were reviewed in depth, along with further publications directly relevant to the initial search results. In vitro studies suggest that underground particulate matter may be more toxic than exposure to ambient/urban particulate matter, especially in terms of endpoints related to reactive oxygen species generation and oxidative stress. This appears to be predominantly a result of the metal-rich nature of underground particulate matter, which is suggestive of increased health risks. However, while there are </w:t>
      </w:r>
      <w:proofErr w:type="spellStart"/>
      <w:r w:rsidRPr="00FA7096">
        <w:rPr>
          <w:rFonts w:cs="Kalinga"/>
        </w:rPr>
        <w:t>measureable</w:t>
      </w:r>
      <w:proofErr w:type="spellEnd"/>
      <w:r w:rsidRPr="00FA7096">
        <w:rPr>
          <w:rFonts w:cs="Kalinga"/>
        </w:rPr>
        <w:t xml:space="preserve"> effects on a variety of endpoints following exposure in vivo, there is a lack of evidence for these effects being clinically significant as may be implied by the in vitro evidence.</w:t>
      </w:r>
    </w:p>
    <w:p w14:paraId="52EA24BB" w14:textId="1CB5821E" w:rsidR="005D6C90" w:rsidRPr="00680431" w:rsidRDefault="005D6C90" w:rsidP="005D6C90">
      <w:pPr>
        <w:rPr>
          <w:rFonts w:cs="Kalinga"/>
        </w:rPr>
      </w:pPr>
      <w:r w:rsidRPr="00FA7096">
        <w:rPr>
          <w:rFonts w:cs="Kalinga"/>
        </w:rPr>
        <w:t>CONCLUSION:</w:t>
      </w:r>
      <w:r w:rsidR="00FA7096">
        <w:rPr>
          <w:rFonts w:cs="Kalinga"/>
        </w:rPr>
        <w:t xml:space="preserve"> </w:t>
      </w:r>
      <w:r w:rsidRPr="00680431">
        <w:rPr>
          <w:rFonts w:cs="Kalinga"/>
        </w:rPr>
        <w:t>There is little direct evidence that underground railway particulate matter exposure is more harmful than ambient particulate matter exposure. This may be due to disparities between in vivo exposures and in vitro models, and differences in exposure doses, as well as statistical under powering of in vivo studies of chronic exposure. Future research should focus on outcomes of chronic in vivo exposure, as well as further work to understand mechanisms and potential biomarkers of exposure.</w:t>
      </w:r>
    </w:p>
    <w:p w14:paraId="531459C4" w14:textId="6268E411" w:rsidR="00033476" w:rsidRPr="00680431" w:rsidRDefault="00033476">
      <w:pPr>
        <w:rPr>
          <w:rFonts w:cs="Kalinga"/>
        </w:rPr>
      </w:pPr>
    </w:p>
    <w:p w14:paraId="6D025762" w14:textId="0DDF4A6F" w:rsidR="005D6C90" w:rsidRPr="00680431" w:rsidRDefault="005D6C90">
      <w:pPr>
        <w:rPr>
          <w:rFonts w:cs="Kalinga"/>
        </w:rPr>
      </w:pPr>
    </w:p>
    <w:p w14:paraId="70D64583" w14:textId="6CDBA9EF" w:rsidR="00FA7096" w:rsidRPr="00FA7096" w:rsidRDefault="00C40386" w:rsidP="00FA7096">
      <w:pPr>
        <w:pStyle w:val="ListParagraph"/>
        <w:numPr>
          <w:ilvl w:val="0"/>
          <w:numId w:val="12"/>
        </w:numPr>
        <w:rPr>
          <w:rFonts w:cs="Kalinga"/>
          <w:b/>
        </w:rPr>
      </w:pPr>
      <w:r w:rsidRPr="00144AA7">
        <w:rPr>
          <w:rFonts w:cs="Kalinga"/>
          <w:b/>
        </w:rPr>
        <w:t>In Su et al 2019, w</w:t>
      </w:r>
      <w:r w:rsidR="005D6C90" w:rsidRPr="00144AA7">
        <w:rPr>
          <w:rFonts w:cs="Kalinga"/>
          <w:b/>
        </w:rPr>
        <w:t xml:space="preserve">hat type of systematic error are these authors </w:t>
      </w:r>
      <w:r w:rsidR="007867DD" w:rsidRPr="00144AA7">
        <w:rPr>
          <w:rFonts w:cs="Kalinga"/>
          <w:b/>
        </w:rPr>
        <w:t xml:space="preserve">avoiding by using satellite data, rather than self-report to estimate individual level exposure to green space? </w:t>
      </w:r>
      <w:r w:rsidR="00FA7096">
        <w:rPr>
          <w:rFonts w:cs="Kalinga"/>
          <w:b/>
        </w:rPr>
        <w:t xml:space="preserve"> </w:t>
      </w:r>
      <w:r w:rsidR="00FA7096" w:rsidRPr="00FA7096">
        <w:rPr>
          <w:rFonts w:cs="Kalinga"/>
          <w:b/>
        </w:rPr>
        <w:t>Cho</w:t>
      </w:r>
      <w:r w:rsidR="00FA7096">
        <w:rPr>
          <w:rFonts w:cs="Kalinga"/>
          <w:b/>
        </w:rPr>
        <w:t>o</w:t>
      </w:r>
      <w:r w:rsidR="00FA7096" w:rsidRPr="00FA7096">
        <w:rPr>
          <w:rFonts w:cs="Kalinga"/>
          <w:b/>
        </w:rPr>
        <w:t>se one of the following:</w:t>
      </w:r>
      <w:r w:rsidR="00FA7096">
        <w:rPr>
          <w:rFonts w:cs="Kalinga"/>
          <w:b/>
        </w:rPr>
        <w:t xml:space="preserve"> </w:t>
      </w:r>
      <w:r w:rsidR="00FA7096" w:rsidRPr="00FA7096">
        <w:rPr>
          <w:rFonts w:cs="Kalinga"/>
          <w:b/>
        </w:rPr>
        <w:t>Confounding</w:t>
      </w:r>
      <w:r w:rsidR="00FA7096">
        <w:rPr>
          <w:rFonts w:cs="Kalinga"/>
          <w:b/>
        </w:rPr>
        <w:t xml:space="preserve">, </w:t>
      </w:r>
      <w:r w:rsidR="00FA7096" w:rsidRPr="00FA7096">
        <w:rPr>
          <w:rFonts w:cs="Kalinga"/>
          <w:b/>
        </w:rPr>
        <w:t>Information Bias</w:t>
      </w:r>
      <w:r w:rsidR="00FA7096">
        <w:rPr>
          <w:rFonts w:cs="Kalinga"/>
          <w:b/>
        </w:rPr>
        <w:t xml:space="preserve">, </w:t>
      </w:r>
      <w:r w:rsidR="00FA7096" w:rsidRPr="00FA7096">
        <w:rPr>
          <w:rFonts w:cs="Kalinga"/>
          <w:b/>
        </w:rPr>
        <w:t>Selection Bias</w:t>
      </w:r>
      <w:r w:rsidR="00FA7096">
        <w:rPr>
          <w:rFonts w:cs="Kalinga"/>
          <w:b/>
        </w:rPr>
        <w:t>.</w:t>
      </w:r>
    </w:p>
    <w:p w14:paraId="1EB55128" w14:textId="77777777" w:rsidR="00FA7096" w:rsidRPr="00680431" w:rsidRDefault="00FA7096">
      <w:pPr>
        <w:rPr>
          <w:rFonts w:cs="Kalinga"/>
          <w:b/>
        </w:rPr>
      </w:pPr>
    </w:p>
    <w:p w14:paraId="52A19C46" w14:textId="787AE6FC" w:rsidR="00C40386" w:rsidRPr="00680431" w:rsidRDefault="00C40386" w:rsidP="00C40386">
      <w:pPr>
        <w:rPr>
          <w:rFonts w:cs="Kalinga"/>
        </w:rPr>
      </w:pPr>
      <w:proofErr w:type="spellStart"/>
      <w:r w:rsidRPr="00680431">
        <w:rPr>
          <w:rFonts w:cs="Kalinga"/>
        </w:rPr>
        <w:t>Su</w:t>
      </w:r>
      <w:proofErr w:type="spellEnd"/>
      <w:r w:rsidRPr="00680431">
        <w:rPr>
          <w:rFonts w:cs="Kalinga"/>
        </w:rPr>
        <w:t xml:space="preserve"> JG, </w:t>
      </w:r>
      <w:proofErr w:type="spellStart"/>
      <w:r w:rsidRPr="00680431">
        <w:rPr>
          <w:rFonts w:cs="Kalinga"/>
        </w:rPr>
        <w:t>Dadvand</w:t>
      </w:r>
      <w:proofErr w:type="spellEnd"/>
      <w:r w:rsidRPr="00680431">
        <w:rPr>
          <w:rFonts w:cs="Kalinga"/>
        </w:rPr>
        <w:t xml:space="preserve"> P, </w:t>
      </w:r>
      <w:proofErr w:type="spellStart"/>
      <w:r w:rsidRPr="00680431">
        <w:rPr>
          <w:rFonts w:cs="Kalinga"/>
        </w:rPr>
        <w:t>Nieuwenhuijsen</w:t>
      </w:r>
      <w:proofErr w:type="spellEnd"/>
      <w:r w:rsidRPr="00680431">
        <w:rPr>
          <w:rFonts w:cs="Kalinga"/>
        </w:rPr>
        <w:t xml:space="preserve"> MJ, </w:t>
      </w:r>
      <w:proofErr w:type="spellStart"/>
      <w:r w:rsidRPr="00680431">
        <w:rPr>
          <w:rFonts w:cs="Kalinga"/>
        </w:rPr>
        <w:t>Bartoll</w:t>
      </w:r>
      <w:proofErr w:type="spellEnd"/>
      <w:r w:rsidRPr="00680431">
        <w:rPr>
          <w:rFonts w:cs="Kalinga"/>
        </w:rPr>
        <w:t xml:space="preserve"> X, </w:t>
      </w:r>
      <w:proofErr w:type="spellStart"/>
      <w:r w:rsidRPr="00680431">
        <w:rPr>
          <w:rFonts w:cs="Kalinga"/>
        </w:rPr>
        <w:t>Jerrett</w:t>
      </w:r>
      <w:proofErr w:type="spellEnd"/>
      <w:r w:rsidRPr="00680431">
        <w:rPr>
          <w:rFonts w:cs="Kalinga"/>
        </w:rPr>
        <w:t xml:space="preserve"> M. </w:t>
      </w:r>
      <w:r w:rsidR="005D6C90" w:rsidRPr="00680431">
        <w:rPr>
          <w:rFonts w:cs="Kalinga"/>
        </w:rPr>
        <w:t>Associations of green space metrics with health and behavior outcomes at different buffer sizes and remote sensing sensor resolutions</w:t>
      </w:r>
      <w:r w:rsidRPr="00680431">
        <w:rPr>
          <w:rFonts w:cs="Kalinga"/>
        </w:rPr>
        <w:t xml:space="preserve"> Environ Int. 2019 May;126:162-170.  </w:t>
      </w:r>
    </w:p>
    <w:p w14:paraId="4120A4CB" w14:textId="01585F4D" w:rsidR="005D6C90" w:rsidRPr="00680431" w:rsidRDefault="005D6C90" w:rsidP="005D6C90">
      <w:pPr>
        <w:rPr>
          <w:rFonts w:cs="Kalinga"/>
        </w:rPr>
      </w:pPr>
    </w:p>
    <w:p w14:paraId="7F6E6B8A" w14:textId="27E8C358" w:rsidR="003C071E" w:rsidRPr="00680431" w:rsidRDefault="005D6C90" w:rsidP="005D6C90">
      <w:pPr>
        <w:rPr>
          <w:rFonts w:cs="Kalinga"/>
        </w:rPr>
      </w:pPr>
      <w:r w:rsidRPr="00680431">
        <w:rPr>
          <w:rFonts w:cs="Kalinga"/>
        </w:rPr>
        <w:t>Satellite data is increasingly used to characterize green space for health outcome studies. Literature suggests that green space within 500</w:t>
      </w:r>
      <w:r w:rsidRPr="00680431">
        <w:rPr>
          <w:rFonts w:cs="Arial"/>
        </w:rPr>
        <w:t> </w:t>
      </w:r>
      <w:r w:rsidRPr="00680431">
        <w:rPr>
          <w:rFonts w:cs="Kalinga"/>
        </w:rPr>
        <w:t>m of home is often used to represent neighborhood suitable for walking, air pollution and noise reduction, and natural healing. In this paper, we used satellite data of different spatial resolutions to derive normalized difference vegetation index (NDVI), an indicator of surface greenness, at buffer distances of 50, 100, 250 and 500</w:t>
      </w:r>
      <w:r w:rsidRPr="00680431">
        <w:rPr>
          <w:rFonts w:cs="Arial"/>
        </w:rPr>
        <w:t> </w:t>
      </w:r>
      <w:r w:rsidRPr="00680431">
        <w:rPr>
          <w:rFonts w:cs="Kalinga"/>
        </w:rPr>
        <w:t>m. Data included those of 2</w:t>
      </w:r>
      <w:r w:rsidRPr="00680431">
        <w:rPr>
          <w:rFonts w:cs="Arial"/>
        </w:rPr>
        <w:t> </w:t>
      </w:r>
      <w:r w:rsidRPr="00680431">
        <w:rPr>
          <w:rFonts w:cs="Kalinga"/>
        </w:rPr>
        <w:t>m spatial resolution from WorldView2, 5</w:t>
      </w:r>
      <w:r w:rsidRPr="00680431">
        <w:rPr>
          <w:rFonts w:cs="Arial"/>
        </w:rPr>
        <w:t> </w:t>
      </w:r>
      <w:r w:rsidRPr="00680431">
        <w:rPr>
          <w:rFonts w:cs="Kalinga"/>
        </w:rPr>
        <w:t xml:space="preserve">m resolution from </w:t>
      </w:r>
      <w:proofErr w:type="spellStart"/>
      <w:r w:rsidRPr="00680431">
        <w:rPr>
          <w:rFonts w:cs="Kalinga"/>
        </w:rPr>
        <w:t>RapidEye</w:t>
      </w:r>
      <w:proofErr w:type="spellEnd"/>
      <w:r w:rsidRPr="00680431">
        <w:rPr>
          <w:rFonts w:cs="Kalinga"/>
        </w:rPr>
        <w:t xml:space="preserve"> and 30</w:t>
      </w:r>
      <w:r w:rsidRPr="00680431">
        <w:rPr>
          <w:rFonts w:cs="Arial"/>
        </w:rPr>
        <w:t> </w:t>
      </w:r>
      <w:r w:rsidRPr="00680431">
        <w:rPr>
          <w:rFonts w:cs="Kalinga"/>
        </w:rPr>
        <w:t xml:space="preserve">m resolution from Landsat. We found that, after radiometric calibrations, the </w:t>
      </w:r>
      <w:proofErr w:type="spellStart"/>
      <w:r w:rsidRPr="00680431">
        <w:rPr>
          <w:rFonts w:cs="Kalinga"/>
        </w:rPr>
        <w:t>RapidEye</w:t>
      </w:r>
      <w:proofErr w:type="spellEnd"/>
      <w:r w:rsidRPr="00680431">
        <w:rPr>
          <w:rFonts w:cs="Kalinga"/>
        </w:rPr>
        <w:t xml:space="preserve"> and WorldView2 sensors had similar NDVI values, while Landsat imagery tended to have greater NDVI; however, these sensors showed similar vegetation distribution: locations high in vegetation cover being high in NDVI, and vice versa. We linked the green space estimates to a health survey, and identified that higher NDVI values were significantly associated with better health outcomes. We further investigated the impacts of buffer size and sensor spatial resolution on identified associations between NDVI and health outcomes. </w:t>
      </w:r>
      <w:r w:rsidRPr="00680431">
        <w:rPr>
          <w:rFonts w:cs="Kalinga"/>
        </w:rPr>
        <w:lastRenderedPageBreak/>
        <w:t>Overall, the identified health outcomes were similar across sensors of different spatial resolutions, but a mean trend was identified in bigger buffer size being associated with greater health outcome.</w:t>
      </w:r>
    </w:p>
    <w:p w14:paraId="5F4DBD3B" w14:textId="77777777" w:rsidR="003C071E" w:rsidRPr="00680431" w:rsidRDefault="003C071E" w:rsidP="005D6C90">
      <w:pPr>
        <w:rPr>
          <w:rFonts w:cs="Kalinga"/>
        </w:rPr>
      </w:pPr>
    </w:p>
    <w:p w14:paraId="3D0A6F66" w14:textId="630122BF" w:rsidR="00033476" w:rsidRPr="00144AA7" w:rsidRDefault="00033476" w:rsidP="00144AA7">
      <w:pPr>
        <w:pStyle w:val="ListParagraph"/>
        <w:numPr>
          <w:ilvl w:val="0"/>
          <w:numId w:val="12"/>
        </w:numPr>
        <w:rPr>
          <w:rFonts w:cs="Kalinga"/>
          <w:b/>
        </w:rPr>
      </w:pPr>
      <w:r w:rsidRPr="00144AA7">
        <w:rPr>
          <w:rFonts w:cs="Kalinga"/>
          <w:b/>
        </w:rPr>
        <w:t xml:space="preserve">Imagine instead that Su et al 2019 had </w:t>
      </w:r>
      <w:proofErr w:type="spellStart"/>
      <w:r w:rsidRPr="00144AA7">
        <w:rPr>
          <w:rFonts w:cs="Kalinga"/>
          <w:b/>
        </w:rPr>
        <w:t>self reported</w:t>
      </w:r>
      <w:proofErr w:type="spellEnd"/>
      <w:r w:rsidRPr="00144AA7">
        <w:rPr>
          <w:rFonts w:cs="Kalinga"/>
          <w:b/>
        </w:rPr>
        <w:t xml:space="preserve"> data of green space, and that those with better health outcomes reported more green space exposure compared with poorer health outcomes, even though it was not true. What would happen to your estimated measure of association between green space exposure and better health outcomes? Would it be bias towards or away from the null value?</w:t>
      </w:r>
    </w:p>
    <w:p w14:paraId="432916F4" w14:textId="1A625FCA" w:rsidR="00033476" w:rsidRPr="00680431" w:rsidRDefault="00033476" w:rsidP="005D6C90">
      <w:pPr>
        <w:rPr>
          <w:rFonts w:cs="Kalinga"/>
        </w:rPr>
      </w:pPr>
    </w:p>
    <w:p w14:paraId="749E548D" w14:textId="791EA14D" w:rsidR="007867DD" w:rsidRPr="00680431" w:rsidRDefault="007867DD" w:rsidP="005D6C90">
      <w:pPr>
        <w:rPr>
          <w:rFonts w:cs="Kalinga"/>
        </w:rPr>
      </w:pPr>
    </w:p>
    <w:p w14:paraId="16EC6CAE" w14:textId="7DD104E6" w:rsidR="00144AA7" w:rsidRDefault="007867DD" w:rsidP="00144AA7">
      <w:pPr>
        <w:pStyle w:val="ListParagraph"/>
        <w:numPr>
          <w:ilvl w:val="0"/>
          <w:numId w:val="12"/>
        </w:numPr>
        <w:rPr>
          <w:rFonts w:cs="Kalinga"/>
          <w:b/>
        </w:rPr>
      </w:pPr>
      <w:r w:rsidRPr="00144AA7">
        <w:rPr>
          <w:rFonts w:cs="Kalinga"/>
          <w:b/>
        </w:rPr>
        <w:t>In Figure 5</w:t>
      </w:r>
      <w:r w:rsidR="0077308B" w:rsidRPr="00144AA7">
        <w:rPr>
          <w:rFonts w:cs="Kalinga"/>
          <w:b/>
        </w:rPr>
        <w:t xml:space="preserve"> of Su et al. 2019, </w:t>
      </w:r>
      <w:r w:rsidR="00033476" w:rsidRPr="00144AA7">
        <w:rPr>
          <w:rFonts w:cs="Kalinga"/>
          <w:b/>
        </w:rPr>
        <w:t>describe the relationship between green space (NDVI) measures and the</w:t>
      </w:r>
      <w:r w:rsidR="0077308B" w:rsidRPr="00144AA7">
        <w:rPr>
          <w:rFonts w:cs="Kalinga"/>
          <w:b/>
        </w:rPr>
        <w:t xml:space="preserve"> three health outcomes</w:t>
      </w:r>
      <w:r w:rsidR="00916B9D" w:rsidRPr="00144AA7">
        <w:rPr>
          <w:rFonts w:cs="Kalinga"/>
          <w:b/>
        </w:rPr>
        <w:t xml:space="preserve"> of perceived health, mental health, and physical health</w:t>
      </w:r>
      <w:r w:rsidR="00A81695">
        <w:rPr>
          <w:rFonts w:cs="Kalinga"/>
          <w:b/>
        </w:rPr>
        <w:t>.</w:t>
      </w:r>
      <w:r w:rsidR="00FA7096">
        <w:rPr>
          <w:rFonts w:cs="Kalinga"/>
          <w:b/>
        </w:rPr>
        <w:t xml:space="preserve"> Select one of the </w:t>
      </w:r>
      <w:r w:rsidR="00E57A6C">
        <w:rPr>
          <w:rFonts w:cs="Kalinga"/>
          <w:b/>
        </w:rPr>
        <w:t>5</w:t>
      </w:r>
      <w:r w:rsidR="00FA7096">
        <w:rPr>
          <w:rFonts w:cs="Kalinga"/>
          <w:b/>
        </w:rPr>
        <w:t xml:space="preserve"> following options:</w:t>
      </w:r>
    </w:p>
    <w:p w14:paraId="1C94614A" w14:textId="77777777" w:rsidR="00FA7096" w:rsidRPr="00FA7096" w:rsidRDefault="00FA7096" w:rsidP="00FA7096">
      <w:pPr>
        <w:pStyle w:val="ListParagraph"/>
        <w:rPr>
          <w:rFonts w:cs="Kalinga"/>
        </w:rPr>
      </w:pPr>
    </w:p>
    <w:p w14:paraId="0365027F" w14:textId="77777777" w:rsidR="00FA7096" w:rsidRPr="001B3D62" w:rsidRDefault="00FA7096" w:rsidP="00FA7096">
      <w:pPr>
        <w:pStyle w:val="ListParagraph"/>
        <w:rPr>
          <w:rFonts w:cs="Kalinga"/>
          <w:b/>
        </w:rPr>
      </w:pPr>
      <w:r w:rsidRPr="001B3D62">
        <w:rPr>
          <w:rFonts w:cs="Kalinga"/>
          <w:b/>
        </w:rPr>
        <w:t>Associations are all near the null value but 95%CIs are statistically significant</w:t>
      </w:r>
    </w:p>
    <w:p w14:paraId="551D6580" w14:textId="77777777" w:rsidR="00FA7096" w:rsidRPr="001B3D62" w:rsidRDefault="00FA7096" w:rsidP="00FA7096">
      <w:pPr>
        <w:pStyle w:val="ListParagraph"/>
        <w:rPr>
          <w:rFonts w:cs="Kalinga"/>
          <w:b/>
        </w:rPr>
      </w:pPr>
      <w:r w:rsidRPr="001B3D62">
        <w:rPr>
          <w:rFonts w:cs="Kalinga"/>
          <w:b/>
        </w:rPr>
        <w:t>Associations are all less than the null value and 95%CIs are not statistically significant</w:t>
      </w:r>
    </w:p>
    <w:p w14:paraId="63CBD583" w14:textId="77777777" w:rsidR="00FA7096" w:rsidRPr="001B3D62" w:rsidRDefault="00FA7096" w:rsidP="00FA7096">
      <w:pPr>
        <w:pStyle w:val="ListParagraph"/>
        <w:rPr>
          <w:rFonts w:cs="Kalinga"/>
          <w:b/>
        </w:rPr>
      </w:pPr>
      <w:r w:rsidRPr="001B3D62">
        <w:rPr>
          <w:rFonts w:cs="Kalinga"/>
          <w:b/>
        </w:rPr>
        <w:t>Associations are all greater than the null value, 95%CIs are mostly statistically significant</w:t>
      </w:r>
    </w:p>
    <w:p w14:paraId="1DCADFA7" w14:textId="77777777" w:rsidR="00FA7096" w:rsidRPr="001B3D62" w:rsidRDefault="00FA7096" w:rsidP="00FA7096">
      <w:pPr>
        <w:pStyle w:val="ListParagraph"/>
        <w:rPr>
          <w:rFonts w:cs="Kalinga"/>
          <w:b/>
        </w:rPr>
      </w:pPr>
      <w:r w:rsidRPr="001B3D62">
        <w:rPr>
          <w:rFonts w:cs="Kalinga"/>
          <w:b/>
        </w:rPr>
        <w:t>Associations are all greater than the null value, 95%CIs are all statistically significant.</w:t>
      </w:r>
    </w:p>
    <w:p w14:paraId="0AF2D413" w14:textId="77777777" w:rsidR="00FA7096" w:rsidRPr="001B3D62" w:rsidRDefault="00FA7096" w:rsidP="00FA7096">
      <w:pPr>
        <w:pStyle w:val="ListParagraph"/>
        <w:rPr>
          <w:rFonts w:cs="Kalinga"/>
          <w:b/>
        </w:rPr>
      </w:pPr>
      <w:r w:rsidRPr="001B3D62">
        <w:rPr>
          <w:rFonts w:cs="Kalinga"/>
          <w:b/>
        </w:rPr>
        <w:t>No consistent associations seen across the three health outcomes.</w:t>
      </w:r>
    </w:p>
    <w:p w14:paraId="10141E4C" w14:textId="77777777" w:rsidR="00FA7096" w:rsidRPr="00FA7096" w:rsidRDefault="00FA7096" w:rsidP="00FA7096">
      <w:pPr>
        <w:rPr>
          <w:rFonts w:cs="Kalinga"/>
          <w:b/>
        </w:rPr>
      </w:pPr>
    </w:p>
    <w:p w14:paraId="585A12FB" w14:textId="594D5C5A" w:rsidR="00144AA7" w:rsidRDefault="00144AA7" w:rsidP="00144AA7">
      <w:pPr>
        <w:pStyle w:val="ListParagraph"/>
        <w:rPr>
          <w:rFonts w:cs="Kalinga"/>
          <w:b/>
        </w:rPr>
      </w:pPr>
      <w:r w:rsidRPr="00680431">
        <w:rPr>
          <w:rFonts w:cs="Kalinga"/>
          <w:noProof/>
        </w:rPr>
        <w:drawing>
          <wp:inline distT="0" distB="0" distL="0" distR="0" wp14:anchorId="07DCCC47" wp14:editId="0C27EBB5">
            <wp:extent cx="5943600" cy="32061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115"/>
                    </a:xfrm>
                    <a:prstGeom prst="rect">
                      <a:avLst/>
                    </a:prstGeom>
                  </pic:spPr>
                </pic:pic>
              </a:graphicData>
            </a:graphic>
          </wp:inline>
        </w:drawing>
      </w:r>
    </w:p>
    <w:p w14:paraId="6483C291" w14:textId="469EAFA7" w:rsidR="00033476" w:rsidRPr="00680431" w:rsidRDefault="00033476" w:rsidP="005D6C90">
      <w:pPr>
        <w:rPr>
          <w:rFonts w:cs="Kalinga"/>
        </w:rPr>
      </w:pPr>
    </w:p>
    <w:p w14:paraId="375AE61A" w14:textId="2D31AEA8" w:rsidR="0077308B" w:rsidRPr="00144AA7" w:rsidRDefault="00962E92" w:rsidP="00144AA7">
      <w:pPr>
        <w:pStyle w:val="ListParagraph"/>
        <w:numPr>
          <w:ilvl w:val="0"/>
          <w:numId w:val="12"/>
        </w:numPr>
        <w:rPr>
          <w:rFonts w:cs="Kalinga"/>
          <w:b/>
        </w:rPr>
      </w:pPr>
      <w:r>
        <w:rPr>
          <w:rFonts w:cs="Kalinga"/>
          <w:b/>
        </w:rPr>
        <w:t xml:space="preserve">In </w:t>
      </w:r>
      <w:r w:rsidR="003C3070">
        <w:rPr>
          <w:rFonts w:cs="Kalinga"/>
          <w:b/>
        </w:rPr>
        <w:t>Fi</w:t>
      </w:r>
      <w:r>
        <w:rPr>
          <w:rFonts w:cs="Kalinga"/>
          <w:b/>
        </w:rPr>
        <w:t>gure 5, Su et al. a</w:t>
      </w:r>
      <w:r w:rsidR="0077308B" w:rsidRPr="00144AA7">
        <w:rPr>
          <w:rFonts w:cs="Kalinga"/>
          <w:b/>
        </w:rPr>
        <w:t xml:space="preserve">s you increase buffer size for green space, what happens to the measure of association between green space (as measured by NDVI index using Worldview2 data) and physical activity? </w:t>
      </w:r>
      <w:r w:rsidR="00734A05" w:rsidRPr="00144AA7">
        <w:rPr>
          <w:rFonts w:cs="Kalinga"/>
          <w:b/>
        </w:rPr>
        <w:t>Select one of the follow options.</w:t>
      </w:r>
    </w:p>
    <w:p w14:paraId="7B8BDC43" w14:textId="3F8DEA41" w:rsidR="0077308B" w:rsidRPr="00680431" w:rsidRDefault="0077308B" w:rsidP="005D6C90">
      <w:pPr>
        <w:rPr>
          <w:rFonts w:cs="Kalinga"/>
        </w:rPr>
      </w:pPr>
    </w:p>
    <w:p w14:paraId="42609974" w14:textId="4E1C4BBA" w:rsidR="0077308B" w:rsidRPr="00FA7096" w:rsidRDefault="0077308B" w:rsidP="001B3D62">
      <w:pPr>
        <w:ind w:left="720"/>
        <w:rPr>
          <w:rFonts w:cs="Kalinga"/>
          <w:b/>
        </w:rPr>
      </w:pPr>
      <w:r w:rsidRPr="00FA7096">
        <w:rPr>
          <w:rFonts w:cs="Kalinga"/>
          <w:b/>
        </w:rPr>
        <w:lastRenderedPageBreak/>
        <w:t>It stays the same</w:t>
      </w:r>
    </w:p>
    <w:p w14:paraId="2E91FB42" w14:textId="2588F6FD" w:rsidR="0077308B" w:rsidRPr="00FA7096" w:rsidRDefault="0077308B" w:rsidP="001B3D62">
      <w:pPr>
        <w:ind w:left="720"/>
        <w:rPr>
          <w:rFonts w:cs="Kalinga"/>
          <w:b/>
        </w:rPr>
      </w:pPr>
      <w:r w:rsidRPr="00FA7096">
        <w:rPr>
          <w:rFonts w:cs="Kalinga"/>
          <w:b/>
        </w:rPr>
        <w:t>It decreases</w:t>
      </w:r>
    </w:p>
    <w:p w14:paraId="1277FE03" w14:textId="3785F18F" w:rsidR="0077308B" w:rsidRPr="00FA7096" w:rsidRDefault="0077308B" w:rsidP="001B3D62">
      <w:pPr>
        <w:ind w:left="720"/>
        <w:rPr>
          <w:rFonts w:cs="Kalinga"/>
          <w:b/>
        </w:rPr>
      </w:pPr>
      <w:r w:rsidRPr="00FA7096">
        <w:rPr>
          <w:rFonts w:cs="Kalinga"/>
          <w:b/>
        </w:rPr>
        <w:t>It increases</w:t>
      </w:r>
    </w:p>
    <w:p w14:paraId="2890C607" w14:textId="43C749B1" w:rsidR="0077308B" w:rsidRPr="00FA7096" w:rsidRDefault="0077308B" w:rsidP="001B3D62">
      <w:pPr>
        <w:ind w:left="720"/>
        <w:rPr>
          <w:rFonts w:cs="Kalinga"/>
          <w:b/>
        </w:rPr>
      </w:pPr>
      <w:r w:rsidRPr="00FA7096">
        <w:rPr>
          <w:rFonts w:cs="Kalinga"/>
          <w:b/>
        </w:rPr>
        <w:t>It is not clear from the forest plot</w:t>
      </w:r>
    </w:p>
    <w:p w14:paraId="4F62F2A0" w14:textId="2202D079" w:rsidR="0077308B" w:rsidRPr="00680431" w:rsidRDefault="0077308B" w:rsidP="005D6C90">
      <w:pPr>
        <w:rPr>
          <w:rFonts w:cs="Kalinga"/>
        </w:rPr>
      </w:pPr>
    </w:p>
    <w:p w14:paraId="71DE35DB" w14:textId="343301FE" w:rsidR="001142CF" w:rsidRPr="00144AA7" w:rsidRDefault="0077308B" w:rsidP="00144AA7">
      <w:pPr>
        <w:pStyle w:val="ListParagraph"/>
        <w:numPr>
          <w:ilvl w:val="0"/>
          <w:numId w:val="12"/>
        </w:numPr>
        <w:rPr>
          <w:rFonts w:cs="Kalinga"/>
          <w:b/>
        </w:rPr>
      </w:pPr>
      <w:r w:rsidRPr="00144AA7">
        <w:rPr>
          <w:rFonts w:cs="Kalinga"/>
          <w:b/>
        </w:rPr>
        <w:t xml:space="preserve">Is </w:t>
      </w:r>
      <w:r w:rsidR="003C3070">
        <w:rPr>
          <w:rFonts w:cs="Kalinga"/>
          <w:b/>
        </w:rPr>
        <w:t xml:space="preserve">Figure 5, Su et. </w:t>
      </w:r>
      <w:proofErr w:type="gramStart"/>
      <w:r w:rsidR="003C3070">
        <w:rPr>
          <w:rFonts w:cs="Kalinga"/>
          <w:b/>
        </w:rPr>
        <w:t>al ,</w:t>
      </w:r>
      <w:proofErr w:type="gramEnd"/>
      <w:r w:rsidR="003C3070">
        <w:rPr>
          <w:rFonts w:cs="Kalinga"/>
          <w:b/>
        </w:rPr>
        <w:t xml:space="preserve"> is </w:t>
      </w:r>
      <w:r w:rsidRPr="00144AA7">
        <w:rPr>
          <w:rFonts w:cs="Kalinga"/>
          <w:b/>
        </w:rPr>
        <w:t>th</w:t>
      </w:r>
      <w:r w:rsidR="003C3070">
        <w:rPr>
          <w:rFonts w:cs="Kalinga"/>
          <w:b/>
        </w:rPr>
        <w:t>e</w:t>
      </w:r>
      <w:r w:rsidRPr="00144AA7">
        <w:rPr>
          <w:rFonts w:cs="Kalinga"/>
          <w:b/>
        </w:rPr>
        <w:t xml:space="preserve"> pattern of results the same if you use Rapid Eye or Landsat data?</w:t>
      </w:r>
      <w:r w:rsidR="001142CF" w:rsidRPr="00144AA7">
        <w:rPr>
          <w:rFonts w:cs="Kalinga"/>
          <w:b/>
        </w:rPr>
        <w:t xml:space="preserve"> Do the different sources of data for NDVI (</w:t>
      </w:r>
      <w:proofErr w:type="spellStart"/>
      <w:r w:rsidR="001142CF" w:rsidRPr="00144AA7">
        <w:rPr>
          <w:rFonts w:cs="Kalinga"/>
          <w:b/>
        </w:rPr>
        <w:t>WorldView</w:t>
      </w:r>
      <w:proofErr w:type="spellEnd"/>
      <w:r w:rsidR="001142CF" w:rsidRPr="00144AA7">
        <w:rPr>
          <w:rFonts w:cs="Kalinga"/>
          <w:b/>
        </w:rPr>
        <w:t xml:space="preserve"> 2, </w:t>
      </w:r>
      <w:proofErr w:type="spellStart"/>
      <w:r w:rsidR="001142CF" w:rsidRPr="00144AA7">
        <w:rPr>
          <w:rFonts w:cs="Kalinga"/>
          <w:b/>
        </w:rPr>
        <w:t>RapidEye</w:t>
      </w:r>
      <w:proofErr w:type="spellEnd"/>
      <w:r w:rsidR="001142CF" w:rsidRPr="00144AA7">
        <w:rPr>
          <w:rFonts w:cs="Kalinga"/>
          <w:b/>
        </w:rPr>
        <w:t xml:space="preserve">, and Landsat) data seem to make a difference in the pattern of associations between green space and health outcomes? </w:t>
      </w:r>
      <w:r w:rsidR="00FA7096">
        <w:rPr>
          <w:rFonts w:cs="Kalinga"/>
          <w:b/>
        </w:rPr>
        <w:t>Select one of the following four options:</w:t>
      </w:r>
    </w:p>
    <w:p w14:paraId="6D8AE866" w14:textId="05028905" w:rsidR="0077308B" w:rsidRPr="00680431" w:rsidRDefault="0077308B" w:rsidP="005D6C90">
      <w:pPr>
        <w:rPr>
          <w:rFonts w:cs="Kalinga"/>
        </w:rPr>
      </w:pPr>
    </w:p>
    <w:p w14:paraId="4D4F30F3" w14:textId="20EE7E20" w:rsidR="0077308B" w:rsidRPr="00FA7096" w:rsidRDefault="0077308B" w:rsidP="001B3D62">
      <w:pPr>
        <w:ind w:left="360"/>
        <w:rPr>
          <w:rFonts w:cs="Kalinga"/>
          <w:b/>
        </w:rPr>
      </w:pPr>
      <w:r w:rsidRPr="00FA7096">
        <w:rPr>
          <w:rFonts w:cs="Kalinga"/>
          <w:b/>
        </w:rPr>
        <w:t>Yes, the pattern of results is the same when researchers used Rapid Eye or Landsat data.</w:t>
      </w:r>
    </w:p>
    <w:p w14:paraId="2E947A78" w14:textId="7F46F56B" w:rsidR="0077308B" w:rsidRPr="00FA7096" w:rsidRDefault="0077308B" w:rsidP="001B3D62">
      <w:pPr>
        <w:ind w:left="360"/>
        <w:rPr>
          <w:rFonts w:cs="Kalinga"/>
          <w:b/>
        </w:rPr>
      </w:pPr>
      <w:r w:rsidRPr="00FA7096">
        <w:rPr>
          <w:rFonts w:cs="Kalinga"/>
          <w:b/>
        </w:rPr>
        <w:t>No, the pattern of results is different when researched used Rapid Eye or Landsat data.</w:t>
      </w:r>
    </w:p>
    <w:p w14:paraId="604200DB" w14:textId="65FEE7F9" w:rsidR="0077308B" w:rsidRPr="00FA7096" w:rsidRDefault="0077308B" w:rsidP="001B3D62">
      <w:pPr>
        <w:ind w:left="360"/>
        <w:rPr>
          <w:rFonts w:cs="Kalinga"/>
          <w:b/>
        </w:rPr>
      </w:pPr>
      <w:r w:rsidRPr="00FA7096">
        <w:rPr>
          <w:rFonts w:cs="Kalinga"/>
          <w:b/>
        </w:rPr>
        <w:t>You can’t tell if the pattern is similar or different when looking at these alternate data sources.</w:t>
      </w:r>
    </w:p>
    <w:p w14:paraId="2B8BA8D2" w14:textId="2F532904" w:rsidR="0077308B" w:rsidRPr="00FA7096" w:rsidRDefault="0077308B" w:rsidP="001B3D62">
      <w:pPr>
        <w:ind w:left="360"/>
        <w:rPr>
          <w:rFonts w:cs="Kalinga"/>
          <w:b/>
        </w:rPr>
      </w:pPr>
      <w:r w:rsidRPr="00FA7096">
        <w:rPr>
          <w:rFonts w:cs="Kalinga"/>
          <w:b/>
        </w:rPr>
        <w:t xml:space="preserve">Only on </w:t>
      </w:r>
      <w:r w:rsidR="00916B9D" w:rsidRPr="00FA7096">
        <w:rPr>
          <w:rFonts w:cs="Kalinga"/>
          <w:b/>
        </w:rPr>
        <w:t xml:space="preserve">alternate </w:t>
      </w:r>
      <w:r w:rsidRPr="00FA7096">
        <w:rPr>
          <w:rFonts w:cs="Kalinga"/>
          <w:b/>
        </w:rPr>
        <w:t>Thursday</w:t>
      </w:r>
      <w:r w:rsidR="007A6D84" w:rsidRPr="00FA7096">
        <w:rPr>
          <w:rFonts w:cs="Kalinga"/>
          <w:b/>
        </w:rPr>
        <w:t>s</w:t>
      </w:r>
    </w:p>
    <w:p w14:paraId="6F866728" w14:textId="123068D6" w:rsidR="0034059D" w:rsidRPr="00680431" w:rsidRDefault="0034059D" w:rsidP="005D6C90">
      <w:pPr>
        <w:rPr>
          <w:rFonts w:cs="Kalinga"/>
        </w:rPr>
      </w:pPr>
    </w:p>
    <w:p w14:paraId="3FE146AB" w14:textId="28B6C14A" w:rsidR="0034059D" w:rsidRPr="00144AA7" w:rsidRDefault="00916B9D" w:rsidP="00144AA7">
      <w:pPr>
        <w:pStyle w:val="ListParagraph"/>
        <w:numPr>
          <w:ilvl w:val="0"/>
          <w:numId w:val="12"/>
        </w:numPr>
        <w:rPr>
          <w:rFonts w:cs="Kalinga"/>
          <w:b/>
        </w:rPr>
      </w:pPr>
      <w:r w:rsidRPr="00144AA7">
        <w:rPr>
          <w:rFonts w:cs="Kalinga"/>
          <w:b/>
        </w:rPr>
        <w:t xml:space="preserve">What kind of systematic error does this describe? </w:t>
      </w:r>
      <w:r w:rsidR="001E0AD6" w:rsidRPr="00144AA7">
        <w:rPr>
          <w:rFonts w:cs="Kalinga"/>
          <w:b/>
        </w:rPr>
        <w:t>“Willingness to participate is related to both exposure and case-control status.  Healthy controls were more likely to participate then cases with brain cancer. Those who did not use cell phones were less likely to participate than cell phone users. The prevalence of cell phone use was over estimated among controls. The measure of association was bias towards the null. “</w:t>
      </w:r>
    </w:p>
    <w:p w14:paraId="6632A498" w14:textId="59A66584" w:rsidR="0034059D" w:rsidRPr="00680431" w:rsidRDefault="0034059D" w:rsidP="005D6C90">
      <w:pPr>
        <w:rPr>
          <w:rFonts w:cs="Kalinga"/>
        </w:rPr>
      </w:pPr>
    </w:p>
    <w:p w14:paraId="71EA4A2A" w14:textId="77777777" w:rsidR="00B230D3" w:rsidRPr="00680431" w:rsidRDefault="00B230D3" w:rsidP="0005481E">
      <w:pPr>
        <w:rPr>
          <w:rFonts w:cs="Kalinga"/>
          <w:b/>
        </w:rPr>
      </w:pPr>
    </w:p>
    <w:p w14:paraId="4EB39412" w14:textId="3C313E0A" w:rsidR="004F21B3" w:rsidRPr="00144AA7" w:rsidRDefault="004F21B3" w:rsidP="00144AA7">
      <w:pPr>
        <w:pStyle w:val="ListParagraph"/>
        <w:numPr>
          <w:ilvl w:val="0"/>
          <w:numId w:val="12"/>
        </w:numPr>
        <w:rPr>
          <w:rFonts w:cs="Kalinga"/>
          <w:b/>
        </w:rPr>
      </w:pPr>
      <w:r w:rsidRPr="00144AA7">
        <w:rPr>
          <w:rFonts w:cs="Kalinga"/>
          <w:b/>
        </w:rPr>
        <w:t xml:space="preserve">In </w:t>
      </w:r>
      <w:proofErr w:type="spellStart"/>
      <w:r w:rsidR="004A0261" w:rsidRPr="00144AA7">
        <w:rPr>
          <w:rFonts w:cs="Kalinga"/>
          <w:b/>
        </w:rPr>
        <w:t>Armas</w:t>
      </w:r>
      <w:proofErr w:type="spellEnd"/>
      <w:r w:rsidR="004A0261" w:rsidRPr="00144AA7">
        <w:rPr>
          <w:rFonts w:cs="Kalinga"/>
          <w:b/>
        </w:rPr>
        <w:t xml:space="preserve"> Rojas et al 2019, </w:t>
      </w:r>
      <w:r w:rsidRPr="00144AA7">
        <w:rPr>
          <w:rFonts w:cs="Kalinga"/>
          <w:b/>
        </w:rPr>
        <w:t xml:space="preserve">Figure 3, if you only had sufficient funds to create and </w:t>
      </w:r>
      <w:proofErr w:type="gramStart"/>
      <w:r w:rsidRPr="00144AA7">
        <w:rPr>
          <w:rFonts w:cs="Kalinga"/>
          <w:b/>
        </w:rPr>
        <w:t>disseminate  a</w:t>
      </w:r>
      <w:proofErr w:type="gramEnd"/>
      <w:r w:rsidRPr="00144AA7">
        <w:rPr>
          <w:rFonts w:cs="Kalinga"/>
          <w:b/>
        </w:rPr>
        <w:t xml:space="preserve"> hypertension intervention for </w:t>
      </w:r>
      <w:r w:rsidRPr="00144AA7">
        <w:rPr>
          <w:rFonts w:cs="Kalinga"/>
          <w:b/>
          <w:u w:val="single"/>
        </w:rPr>
        <w:t xml:space="preserve">one </w:t>
      </w:r>
      <w:r w:rsidRPr="00144AA7">
        <w:rPr>
          <w:rFonts w:cs="Kalinga"/>
          <w:b/>
        </w:rPr>
        <w:t xml:space="preserve">of the 6 age/sex groups, which </w:t>
      </w:r>
      <w:r w:rsidR="00144AA7">
        <w:rPr>
          <w:rFonts w:cs="Kalinga"/>
          <w:b/>
        </w:rPr>
        <w:t xml:space="preserve">group would you choose and which </w:t>
      </w:r>
      <w:r w:rsidRPr="00144AA7">
        <w:rPr>
          <w:rFonts w:cs="Kalinga"/>
          <w:b/>
        </w:rPr>
        <w:t xml:space="preserve">piece of evidence would you use to prioritize that one group? </w:t>
      </w:r>
    </w:p>
    <w:p w14:paraId="614A4F3C" w14:textId="61749AD4" w:rsidR="004F21B3" w:rsidRPr="00680431" w:rsidRDefault="004F21B3" w:rsidP="0005481E">
      <w:pPr>
        <w:rPr>
          <w:rFonts w:cs="Kalinga"/>
          <w:b/>
        </w:rPr>
      </w:pPr>
    </w:p>
    <w:p w14:paraId="5164A7EF" w14:textId="67561A09" w:rsidR="004F21B3" w:rsidRPr="00680431" w:rsidRDefault="004F21B3" w:rsidP="0005481E">
      <w:pPr>
        <w:rPr>
          <w:rFonts w:cs="Kalinga"/>
          <w:b/>
        </w:rPr>
      </w:pPr>
      <w:r w:rsidRPr="00680431">
        <w:rPr>
          <w:rFonts w:cs="Kalinga"/>
          <w:noProof/>
        </w:rPr>
        <w:drawing>
          <wp:inline distT="0" distB="0" distL="0" distR="0" wp14:anchorId="6D31AB8D" wp14:editId="1E7F5C6F">
            <wp:extent cx="59436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inline>
        </w:drawing>
      </w:r>
    </w:p>
    <w:p w14:paraId="5DDD0F41" w14:textId="049F19E4" w:rsidR="00496076" w:rsidRPr="00680431" w:rsidRDefault="00496076" w:rsidP="0005481E">
      <w:pPr>
        <w:rPr>
          <w:rFonts w:cs="Kalinga"/>
          <w:b/>
        </w:rPr>
      </w:pPr>
    </w:p>
    <w:p w14:paraId="4167A91F" w14:textId="0FDA994E" w:rsidR="00496076" w:rsidRPr="00680431" w:rsidRDefault="004F21B3" w:rsidP="0005481E">
      <w:pPr>
        <w:rPr>
          <w:rFonts w:cs="Kalinga"/>
          <w:b/>
        </w:rPr>
      </w:pPr>
      <w:r w:rsidRPr="00680431">
        <w:rPr>
          <w:rFonts w:cs="Kalinga"/>
          <w:noProof/>
        </w:rPr>
        <w:drawing>
          <wp:inline distT="0" distB="0" distL="0" distR="0" wp14:anchorId="5037FBA9" wp14:editId="64D55339">
            <wp:extent cx="2943225" cy="20722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661" cy="2085214"/>
                    </a:xfrm>
                    <a:prstGeom prst="rect">
                      <a:avLst/>
                    </a:prstGeom>
                  </pic:spPr>
                </pic:pic>
              </a:graphicData>
            </a:graphic>
          </wp:inline>
        </w:drawing>
      </w:r>
    </w:p>
    <w:p w14:paraId="104AC13F" w14:textId="77777777" w:rsidR="001B7179" w:rsidRPr="00680431" w:rsidRDefault="001B7179" w:rsidP="0005481E">
      <w:pPr>
        <w:rPr>
          <w:rFonts w:cs="Kalinga"/>
          <w:b/>
        </w:rPr>
      </w:pPr>
    </w:p>
    <w:p w14:paraId="13322693" w14:textId="77777777" w:rsidR="001B7179" w:rsidRPr="00680431" w:rsidRDefault="001B7179" w:rsidP="0005481E">
      <w:pPr>
        <w:rPr>
          <w:rFonts w:cs="Kalinga"/>
          <w:b/>
        </w:rPr>
      </w:pPr>
    </w:p>
    <w:p w14:paraId="03D2FB16" w14:textId="0933223E" w:rsidR="00496076" w:rsidRPr="00144AA7" w:rsidRDefault="00496076" w:rsidP="00144AA7">
      <w:pPr>
        <w:pStyle w:val="ListParagraph"/>
        <w:numPr>
          <w:ilvl w:val="0"/>
          <w:numId w:val="12"/>
        </w:numPr>
        <w:rPr>
          <w:rFonts w:cs="Kalinga"/>
          <w:b/>
        </w:rPr>
      </w:pPr>
      <w:r w:rsidRPr="00144AA7">
        <w:rPr>
          <w:rFonts w:cs="Kalinga"/>
          <w:b/>
        </w:rPr>
        <w:t xml:space="preserve">In </w:t>
      </w:r>
      <w:proofErr w:type="spellStart"/>
      <w:r w:rsidRPr="00144AA7">
        <w:rPr>
          <w:rFonts w:cs="Kalinga"/>
          <w:b/>
        </w:rPr>
        <w:t>Sabapathy</w:t>
      </w:r>
      <w:proofErr w:type="spellEnd"/>
      <w:r w:rsidRPr="00144AA7">
        <w:rPr>
          <w:rFonts w:cs="Kalinga"/>
          <w:b/>
        </w:rPr>
        <w:t xml:space="preserve"> et. al 2018, Figure 2 is designed to potentially address what kind of bias for the reader? </w:t>
      </w:r>
    </w:p>
    <w:p w14:paraId="0D79F7AA" w14:textId="1A45FB02" w:rsidR="00496076" w:rsidRPr="00680431" w:rsidRDefault="00496076" w:rsidP="0005481E">
      <w:pPr>
        <w:rPr>
          <w:rFonts w:cs="Kalinga"/>
          <w:b/>
        </w:rPr>
      </w:pPr>
    </w:p>
    <w:p w14:paraId="210078D9" w14:textId="2A28E464" w:rsidR="00496076" w:rsidRPr="00680431" w:rsidRDefault="00496076" w:rsidP="0005481E">
      <w:pPr>
        <w:rPr>
          <w:rFonts w:cs="Kalinga"/>
          <w:b/>
        </w:rPr>
      </w:pPr>
    </w:p>
    <w:p w14:paraId="5467DF50" w14:textId="1E200A5A" w:rsidR="00496076" w:rsidRPr="00144AA7" w:rsidRDefault="005D6716" w:rsidP="00144AA7">
      <w:pPr>
        <w:pStyle w:val="ListParagraph"/>
        <w:numPr>
          <w:ilvl w:val="0"/>
          <w:numId w:val="12"/>
        </w:numPr>
        <w:autoSpaceDE w:val="0"/>
        <w:autoSpaceDN w:val="0"/>
        <w:adjustRightInd w:val="0"/>
        <w:rPr>
          <w:rFonts w:eastAsiaTheme="minorHAnsi" w:cs="Kalinga"/>
        </w:rPr>
      </w:pPr>
      <w:r w:rsidRPr="00144AA7">
        <w:rPr>
          <w:rFonts w:cs="Kalinga"/>
          <w:b/>
        </w:rPr>
        <w:t xml:space="preserve">Using </w:t>
      </w:r>
      <w:r w:rsidR="00496076" w:rsidRPr="00144AA7">
        <w:rPr>
          <w:rFonts w:cs="Kalinga"/>
          <w:b/>
        </w:rPr>
        <w:t xml:space="preserve">Table </w:t>
      </w:r>
      <w:r w:rsidRPr="00144AA7">
        <w:rPr>
          <w:rFonts w:cs="Kalinga"/>
          <w:b/>
        </w:rPr>
        <w:t>1 and adjusted ORs and 95</w:t>
      </w:r>
      <w:r w:rsidR="003C3070">
        <w:rPr>
          <w:rFonts w:cs="Kalinga"/>
          <w:b/>
        </w:rPr>
        <w:t>%</w:t>
      </w:r>
      <w:r w:rsidRPr="00144AA7">
        <w:rPr>
          <w:rFonts w:cs="Kalinga"/>
          <w:b/>
        </w:rPr>
        <w:t>C</w:t>
      </w:r>
      <w:r w:rsidR="003C3070">
        <w:rPr>
          <w:rFonts w:cs="Kalinga"/>
          <w:b/>
        </w:rPr>
        <w:t>I</w:t>
      </w:r>
      <w:r w:rsidRPr="00144AA7">
        <w:rPr>
          <w:rFonts w:cs="Kalinga"/>
          <w:b/>
        </w:rPr>
        <w:t>s for your interpretations, were those who refused homebased</w:t>
      </w:r>
      <w:r w:rsidRPr="00144AA7">
        <w:rPr>
          <w:rFonts w:eastAsiaTheme="minorHAnsi" w:cs="Kalinga"/>
        </w:rPr>
        <w:t xml:space="preserve"> </w:t>
      </w:r>
      <w:r w:rsidRPr="00144AA7">
        <w:rPr>
          <w:rFonts w:cs="Kalinga"/>
          <w:b/>
        </w:rPr>
        <w:t>HIV testing kits notably different from those accepted kits?</w:t>
      </w:r>
    </w:p>
    <w:p w14:paraId="4BA11BA0" w14:textId="7EADB744" w:rsidR="005D6716" w:rsidRPr="00680431" w:rsidRDefault="005D6716" w:rsidP="0005481E">
      <w:pPr>
        <w:rPr>
          <w:rFonts w:cs="Kalinga"/>
        </w:rPr>
      </w:pPr>
    </w:p>
    <w:p w14:paraId="695CAC5A" w14:textId="234CF441" w:rsidR="005D6716" w:rsidRPr="00680431" w:rsidRDefault="005D6716" w:rsidP="0005481E">
      <w:pPr>
        <w:rPr>
          <w:rFonts w:cs="Kalinga"/>
        </w:rPr>
      </w:pPr>
    </w:p>
    <w:p w14:paraId="21C72656" w14:textId="7D7569A5" w:rsidR="005D6716" w:rsidRPr="00EE70C1" w:rsidRDefault="00D82C41" w:rsidP="0005481E">
      <w:pPr>
        <w:pStyle w:val="ListParagraph"/>
        <w:numPr>
          <w:ilvl w:val="0"/>
          <w:numId w:val="12"/>
        </w:numPr>
        <w:rPr>
          <w:rFonts w:cs="Kalinga"/>
          <w:b/>
        </w:rPr>
      </w:pPr>
      <w:r w:rsidRPr="00144AA7">
        <w:rPr>
          <w:rFonts w:cs="Kalinga"/>
          <w:b/>
        </w:rPr>
        <w:t>I</w:t>
      </w:r>
      <w:r w:rsidR="005D6716" w:rsidRPr="00144AA7">
        <w:rPr>
          <w:rFonts w:cs="Kalinga"/>
          <w:b/>
        </w:rPr>
        <w:t>nterpret the adjusted odds ratio and 95</w:t>
      </w:r>
      <w:r w:rsidRPr="00144AA7">
        <w:rPr>
          <w:rFonts w:cs="Kalinga"/>
          <w:b/>
        </w:rPr>
        <w:t>%</w:t>
      </w:r>
      <w:r w:rsidR="005D6716" w:rsidRPr="00144AA7">
        <w:rPr>
          <w:rFonts w:cs="Kalinga"/>
          <w:b/>
        </w:rPr>
        <w:t xml:space="preserve">CI that were calculated for “Many people I know had tested with a </w:t>
      </w:r>
      <w:proofErr w:type="spellStart"/>
      <w:r w:rsidR="005D6716" w:rsidRPr="00144AA7">
        <w:rPr>
          <w:rFonts w:cs="Kalinga"/>
          <w:b/>
        </w:rPr>
        <w:t>CHiP</w:t>
      </w:r>
      <w:proofErr w:type="spellEnd"/>
      <w:r w:rsidR="005D6716" w:rsidRPr="00144AA7">
        <w:rPr>
          <w:rFonts w:cs="Kalinga"/>
          <w:b/>
        </w:rPr>
        <w:t xml:space="preserve"> so I wanted to as well”</w:t>
      </w:r>
      <w:r w:rsidRPr="00144AA7">
        <w:rPr>
          <w:rFonts w:cs="Kalinga"/>
          <w:b/>
        </w:rPr>
        <w:t xml:space="preserve"> in Table 3, “Participants’ perceptions of advantages and disadvantages of accepting of HB-HTC</w:t>
      </w:r>
      <w:r w:rsidR="00EE70C1">
        <w:rPr>
          <w:rFonts w:cs="Kalinga"/>
          <w:b/>
        </w:rPr>
        <w:t>.</w:t>
      </w:r>
      <w:r w:rsidRPr="00144AA7">
        <w:rPr>
          <w:rFonts w:cs="Kalinga"/>
          <w:b/>
        </w:rPr>
        <w:t>”</w:t>
      </w:r>
    </w:p>
    <w:p w14:paraId="28F15830" w14:textId="4DD0E202" w:rsidR="005D6716" w:rsidRPr="00680431" w:rsidRDefault="005D6716" w:rsidP="0005481E">
      <w:pPr>
        <w:rPr>
          <w:rFonts w:cs="Kalinga"/>
        </w:rPr>
      </w:pPr>
    </w:p>
    <w:p w14:paraId="729E3717" w14:textId="3AB46D8F" w:rsidR="00CF650C" w:rsidRPr="00680431" w:rsidRDefault="00CF650C" w:rsidP="00CF650C">
      <w:pPr>
        <w:rPr>
          <w:rFonts w:cs="Kalinga"/>
        </w:rPr>
      </w:pPr>
    </w:p>
    <w:p w14:paraId="36DBD8B2" w14:textId="608AD500" w:rsidR="00CF650C" w:rsidRPr="00144AA7" w:rsidRDefault="00CF650C" w:rsidP="00144AA7">
      <w:pPr>
        <w:pStyle w:val="ListParagraph"/>
        <w:numPr>
          <w:ilvl w:val="0"/>
          <w:numId w:val="12"/>
        </w:numPr>
        <w:rPr>
          <w:rFonts w:cs="Kalinga"/>
          <w:b/>
        </w:rPr>
      </w:pPr>
      <w:r w:rsidRPr="00144AA7">
        <w:rPr>
          <w:rFonts w:cs="Kalinga"/>
          <w:b/>
        </w:rPr>
        <w:t>If you were involved with designing a community focused educational intervention to improve acceptance of the homebased HIV testing</w:t>
      </w:r>
      <w:r w:rsidR="00C10032" w:rsidRPr="00144AA7">
        <w:rPr>
          <w:rFonts w:cs="Kalinga"/>
          <w:b/>
        </w:rPr>
        <w:t xml:space="preserve"> in this community</w:t>
      </w:r>
      <w:r w:rsidRPr="00144AA7">
        <w:rPr>
          <w:rFonts w:cs="Kalinga"/>
          <w:b/>
        </w:rPr>
        <w:t xml:space="preserve">, </w:t>
      </w:r>
      <w:r w:rsidR="00FA29DA" w:rsidRPr="00144AA7">
        <w:rPr>
          <w:rFonts w:cs="Kalinga"/>
          <w:b/>
        </w:rPr>
        <w:t xml:space="preserve">which of the factors encouraging testing would you prioritize, </w:t>
      </w:r>
      <w:r w:rsidRPr="00144AA7">
        <w:rPr>
          <w:rFonts w:cs="Kalinga"/>
          <w:b/>
        </w:rPr>
        <w:t xml:space="preserve">based on results found in Table 3? </w:t>
      </w:r>
    </w:p>
    <w:p w14:paraId="3B073D2C" w14:textId="1FC282D9" w:rsidR="002D6FEC" w:rsidRDefault="002D6FEC" w:rsidP="0005481E">
      <w:pPr>
        <w:rPr>
          <w:rFonts w:cs="Kalinga"/>
        </w:rPr>
      </w:pPr>
    </w:p>
    <w:p w14:paraId="04228BB6" w14:textId="5B5C5FDE" w:rsidR="002D6FEC" w:rsidRPr="00680431" w:rsidRDefault="002D6FEC" w:rsidP="0005481E">
      <w:pPr>
        <w:rPr>
          <w:rFonts w:cs="Kalinga"/>
        </w:rPr>
      </w:pPr>
    </w:p>
    <w:sectPr w:rsidR="002D6FEC" w:rsidRPr="00680431" w:rsidSect="0005481E">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6B475" w14:textId="77777777" w:rsidR="00DD4660" w:rsidRDefault="00DD4660" w:rsidP="0005481E">
      <w:r>
        <w:separator/>
      </w:r>
    </w:p>
  </w:endnote>
  <w:endnote w:type="continuationSeparator" w:id="0">
    <w:p w14:paraId="447E6AFC" w14:textId="77777777" w:rsidR="00DD4660" w:rsidRDefault="00DD4660" w:rsidP="0005481E">
      <w:r>
        <w:continuationSeparator/>
      </w:r>
    </w:p>
  </w:endnote>
  <w:endnote w:type="continuationNotice" w:id="1">
    <w:p w14:paraId="2044A0E1" w14:textId="77777777" w:rsidR="00AD5452" w:rsidRDefault="00AD5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CC75C" w14:textId="77777777" w:rsidR="00DD4660" w:rsidRDefault="00DD4660" w:rsidP="0005481E">
      <w:r>
        <w:separator/>
      </w:r>
    </w:p>
  </w:footnote>
  <w:footnote w:type="continuationSeparator" w:id="0">
    <w:p w14:paraId="5C1381B7" w14:textId="77777777" w:rsidR="00DD4660" w:rsidRDefault="00DD4660" w:rsidP="0005481E">
      <w:r>
        <w:continuationSeparator/>
      </w:r>
    </w:p>
  </w:footnote>
  <w:footnote w:type="continuationNotice" w:id="1">
    <w:p w14:paraId="5BCBD45B" w14:textId="77777777" w:rsidR="00AD5452" w:rsidRDefault="00AD54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6254"/>
      <w:docPartObj>
        <w:docPartGallery w:val="Page Numbers (Top of Page)"/>
        <w:docPartUnique/>
      </w:docPartObj>
    </w:sdtPr>
    <w:sdtEndPr>
      <w:rPr>
        <w:noProof/>
      </w:rPr>
    </w:sdtEndPr>
    <w:sdtContent>
      <w:p w14:paraId="24310950" w14:textId="7497A732" w:rsidR="00DD4660" w:rsidRDefault="00DD46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46C05B" w14:textId="77777777" w:rsidR="00DD4660" w:rsidRDefault="00DD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98"/>
    <w:multiLevelType w:val="hybridMultilevel"/>
    <w:tmpl w:val="4BB27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488"/>
    <w:multiLevelType w:val="hybridMultilevel"/>
    <w:tmpl w:val="196CA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2C7C"/>
    <w:multiLevelType w:val="hybridMultilevel"/>
    <w:tmpl w:val="34A05462"/>
    <w:lvl w:ilvl="0" w:tplc="9D4E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D40BE"/>
    <w:multiLevelType w:val="hybridMultilevel"/>
    <w:tmpl w:val="08A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747B3"/>
    <w:multiLevelType w:val="hybridMultilevel"/>
    <w:tmpl w:val="40021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7432C"/>
    <w:multiLevelType w:val="hybridMultilevel"/>
    <w:tmpl w:val="C0A06D9C"/>
    <w:lvl w:ilvl="0" w:tplc="1136B8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988A8F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1454F"/>
    <w:multiLevelType w:val="hybridMultilevel"/>
    <w:tmpl w:val="D5666532"/>
    <w:lvl w:ilvl="0" w:tplc="5AFE5B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61D24"/>
    <w:multiLevelType w:val="hybridMultilevel"/>
    <w:tmpl w:val="0422E79A"/>
    <w:lvl w:ilvl="0" w:tplc="18E0965E">
      <w:start w:val="1"/>
      <w:numFmt w:val="decimal"/>
      <w:lvlText w:val="%1."/>
      <w:lvlJc w:val="left"/>
      <w:pPr>
        <w:ind w:left="720" w:hanging="36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178D8"/>
    <w:multiLevelType w:val="hybridMultilevel"/>
    <w:tmpl w:val="2E7E0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233FB"/>
    <w:multiLevelType w:val="hybridMultilevel"/>
    <w:tmpl w:val="C0A06D9C"/>
    <w:lvl w:ilvl="0" w:tplc="1136B8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988A8F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4716E"/>
    <w:multiLevelType w:val="hybridMultilevel"/>
    <w:tmpl w:val="41781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E2AAA"/>
    <w:multiLevelType w:val="hybridMultilevel"/>
    <w:tmpl w:val="D94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5"/>
  </w:num>
  <w:num w:numId="5">
    <w:abstractNumId w:val="6"/>
  </w:num>
  <w:num w:numId="6">
    <w:abstractNumId w:val="10"/>
  </w:num>
  <w:num w:numId="7">
    <w:abstractNumId w:val="11"/>
  </w:num>
  <w:num w:numId="8">
    <w:abstractNumId w:val="7"/>
  </w:num>
  <w:num w:numId="9">
    <w:abstractNumId w:val="3"/>
  </w:num>
  <w:num w:numId="10">
    <w:abstractNumId w:val="0"/>
  </w:num>
  <w:num w:numId="11">
    <w:abstractNumId w:val="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 Darnell">
    <w15:presenceInfo w15:providerId="Windows Live" w15:userId="be8754d8f9f7dc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1A"/>
    <w:rsid w:val="00015F58"/>
    <w:rsid w:val="00026939"/>
    <w:rsid w:val="00033476"/>
    <w:rsid w:val="00035437"/>
    <w:rsid w:val="00043886"/>
    <w:rsid w:val="0005481E"/>
    <w:rsid w:val="000A3138"/>
    <w:rsid w:val="000C2395"/>
    <w:rsid w:val="000F5EA4"/>
    <w:rsid w:val="001142CF"/>
    <w:rsid w:val="00115CD6"/>
    <w:rsid w:val="001204E0"/>
    <w:rsid w:val="00144AA7"/>
    <w:rsid w:val="001638EC"/>
    <w:rsid w:val="0016500A"/>
    <w:rsid w:val="00187CBD"/>
    <w:rsid w:val="00193628"/>
    <w:rsid w:val="001A42FB"/>
    <w:rsid w:val="001A4CD3"/>
    <w:rsid w:val="001B3D62"/>
    <w:rsid w:val="001B5B1E"/>
    <w:rsid w:val="001B7179"/>
    <w:rsid w:val="001D13DF"/>
    <w:rsid w:val="001D52CB"/>
    <w:rsid w:val="001E0AD6"/>
    <w:rsid w:val="002804EE"/>
    <w:rsid w:val="0028670D"/>
    <w:rsid w:val="002A6454"/>
    <w:rsid w:val="002B2CC1"/>
    <w:rsid w:val="002B6F57"/>
    <w:rsid w:val="002D54FC"/>
    <w:rsid w:val="002D6FEC"/>
    <w:rsid w:val="002E5228"/>
    <w:rsid w:val="0030431A"/>
    <w:rsid w:val="003236BD"/>
    <w:rsid w:val="0034059D"/>
    <w:rsid w:val="0034429D"/>
    <w:rsid w:val="00363A56"/>
    <w:rsid w:val="00377403"/>
    <w:rsid w:val="003C071E"/>
    <w:rsid w:val="003C3070"/>
    <w:rsid w:val="00436C27"/>
    <w:rsid w:val="0045715A"/>
    <w:rsid w:val="0049531F"/>
    <w:rsid w:val="00496076"/>
    <w:rsid w:val="004A0261"/>
    <w:rsid w:val="004E233F"/>
    <w:rsid w:val="004E2C2C"/>
    <w:rsid w:val="004E42B6"/>
    <w:rsid w:val="004E65F2"/>
    <w:rsid w:val="004F01F7"/>
    <w:rsid w:val="004F21B3"/>
    <w:rsid w:val="004F4B2A"/>
    <w:rsid w:val="00512CFF"/>
    <w:rsid w:val="0051780E"/>
    <w:rsid w:val="00523B68"/>
    <w:rsid w:val="00524386"/>
    <w:rsid w:val="005276FF"/>
    <w:rsid w:val="00531B36"/>
    <w:rsid w:val="00545DB2"/>
    <w:rsid w:val="0054649F"/>
    <w:rsid w:val="00572708"/>
    <w:rsid w:val="00585212"/>
    <w:rsid w:val="005A5C29"/>
    <w:rsid w:val="005D6716"/>
    <w:rsid w:val="005D6C90"/>
    <w:rsid w:val="005E5FA7"/>
    <w:rsid w:val="00655223"/>
    <w:rsid w:val="00680431"/>
    <w:rsid w:val="006970AB"/>
    <w:rsid w:val="006A3916"/>
    <w:rsid w:val="006C28B6"/>
    <w:rsid w:val="006E0ABC"/>
    <w:rsid w:val="006E489E"/>
    <w:rsid w:val="006F47DF"/>
    <w:rsid w:val="00707B0F"/>
    <w:rsid w:val="007251A7"/>
    <w:rsid w:val="00730E25"/>
    <w:rsid w:val="00734A05"/>
    <w:rsid w:val="007350E3"/>
    <w:rsid w:val="0077308B"/>
    <w:rsid w:val="007824F0"/>
    <w:rsid w:val="007867DD"/>
    <w:rsid w:val="007A6D84"/>
    <w:rsid w:val="007F4BCF"/>
    <w:rsid w:val="007F6148"/>
    <w:rsid w:val="00817BB5"/>
    <w:rsid w:val="00827F58"/>
    <w:rsid w:val="00854212"/>
    <w:rsid w:val="00862776"/>
    <w:rsid w:val="00863D1A"/>
    <w:rsid w:val="008A1BFC"/>
    <w:rsid w:val="008A6925"/>
    <w:rsid w:val="008B31F0"/>
    <w:rsid w:val="008F6181"/>
    <w:rsid w:val="00900703"/>
    <w:rsid w:val="00916B9D"/>
    <w:rsid w:val="0094029E"/>
    <w:rsid w:val="00962E92"/>
    <w:rsid w:val="009A562C"/>
    <w:rsid w:val="00A05F6F"/>
    <w:rsid w:val="00A20CE5"/>
    <w:rsid w:val="00A37E60"/>
    <w:rsid w:val="00A42CB0"/>
    <w:rsid w:val="00A55554"/>
    <w:rsid w:val="00A81695"/>
    <w:rsid w:val="00AD5452"/>
    <w:rsid w:val="00B11F72"/>
    <w:rsid w:val="00B21B2C"/>
    <w:rsid w:val="00B230D3"/>
    <w:rsid w:val="00B25D7A"/>
    <w:rsid w:val="00B40E53"/>
    <w:rsid w:val="00B52899"/>
    <w:rsid w:val="00B5585D"/>
    <w:rsid w:val="00B56A06"/>
    <w:rsid w:val="00B602AB"/>
    <w:rsid w:val="00B67BCD"/>
    <w:rsid w:val="00BD02E1"/>
    <w:rsid w:val="00BF022E"/>
    <w:rsid w:val="00C008D7"/>
    <w:rsid w:val="00C10032"/>
    <w:rsid w:val="00C222EE"/>
    <w:rsid w:val="00C40386"/>
    <w:rsid w:val="00C617B3"/>
    <w:rsid w:val="00C63020"/>
    <w:rsid w:val="00C6331C"/>
    <w:rsid w:val="00C8708E"/>
    <w:rsid w:val="00C960E4"/>
    <w:rsid w:val="00CC7FE9"/>
    <w:rsid w:val="00CD2B47"/>
    <w:rsid w:val="00CE20F7"/>
    <w:rsid w:val="00CF650C"/>
    <w:rsid w:val="00D237DA"/>
    <w:rsid w:val="00D253A8"/>
    <w:rsid w:val="00D726D8"/>
    <w:rsid w:val="00D74F30"/>
    <w:rsid w:val="00D82C41"/>
    <w:rsid w:val="00D913B8"/>
    <w:rsid w:val="00DA4D0D"/>
    <w:rsid w:val="00DA5476"/>
    <w:rsid w:val="00DD4660"/>
    <w:rsid w:val="00DD6849"/>
    <w:rsid w:val="00DE5038"/>
    <w:rsid w:val="00E34CD8"/>
    <w:rsid w:val="00E53121"/>
    <w:rsid w:val="00E53583"/>
    <w:rsid w:val="00E57A6C"/>
    <w:rsid w:val="00E64544"/>
    <w:rsid w:val="00EC088A"/>
    <w:rsid w:val="00EE422C"/>
    <w:rsid w:val="00EE70C1"/>
    <w:rsid w:val="00EF559E"/>
    <w:rsid w:val="00EF5ABC"/>
    <w:rsid w:val="00F23443"/>
    <w:rsid w:val="00F406E6"/>
    <w:rsid w:val="00F51795"/>
    <w:rsid w:val="00F95B1B"/>
    <w:rsid w:val="00FA29DA"/>
    <w:rsid w:val="00FA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754C"/>
  <w15:chartTrackingRefBased/>
  <w15:docId w15:val="{032F9E45-3BC7-4F09-89D9-42A976E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1A"/>
    <w:pPr>
      <w:spacing w:after="0" w:line="240" w:lineRule="auto"/>
    </w:pPr>
    <w:rPr>
      <w:rFonts w:eastAsiaTheme="minorEastAsia"/>
      <w:sz w:val="24"/>
      <w:szCs w:val="24"/>
    </w:rPr>
  </w:style>
  <w:style w:type="paragraph" w:styleId="Heading3">
    <w:name w:val="heading 3"/>
    <w:basedOn w:val="Normal"/>
    <w:link w:val="Heading3Char"/>
    <w:uiPriority w:val="9"/>
    <w:qFormat/>
    <w:rsid w:val="00B230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1A"/>
    <w:pPr>
      <w:ind w:left="720"/>
      <w:contextualSpacing/>
    </w:pPr>
  </w:style>
  <w:style w:type="table" w:styleId="TableGrid">
    <w:name w:val="Table Grid"/>
    <w:basedOn w:val="TableNormal"/>
    <w:uiPriority w:val="39"/>
    <w:rsid w:val="00863D1A"/>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63D1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3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D1A"/>
    <w:rPr>
      <w:rFonts w:ascii="Segoe UI" w:eastAsiaTheme="minorEastAsia" w:hAnsi="Segoe UI" w:cs="Segoe UI"/>
      <w:sz w:val="18"/>
      <w:szCs w:val="18"/>
    </w:rPr>
  </w:style>
  <w:style w:type="paragraph" w:styleId="Header">
    <w:name w:val="header"/>
    <w:basedOn w:val="Normal"/>
    <w:link w:val="HeaderChar"/>
    <w:uiPriority w:val="99"/>
    <w:unhideWhenUsed/>
    <w:rsid w:val="0005481E"/>
    <w:pPr>
      <w:tabs>
        <w:tab w:val="center" w:pos="4680"/>
        <w:tab w:val="right" w:pos="9360"/>
      </w:tabs>
    </w:pPr>
  </w:style>
  <w:style w:type="character" w:customStyle="1" w:styleId="HeaderChar">
    <w:name w:val="Header Char"/>
    <w:basedOn w:val="DefaultParagraphFont"/>
    <w:link w:val="Header"/>
    <w:uiPriority w:val="99"/>
    <w:rsid w:val="0005481E"/>
    <w:rPr>
      <w:rFonts w:eastAsiaTheme="minorEastAsia"/>
      <w:sz w:val="24"/>
      <w:szCs w:val="24"/>
    </w:rPr>
  </w:style>
  <w:style w:type="paragraph" w:styleId="Footer">
    <w:name w:val="footer"/>
    <w:basedOn w:val="Normal"/>
    <w:link w:val="FooterChar"/>
    <w:uiPriority w:val="99"/>
    <w:unhideWhenUsed/>
    <w:rsid w:val="0005481E"/>
    <w:pPr>
      <w:tabs>
        <w:tab w:val="center" w:pos="4680"/>
        <w:tab w:val="right" w:pos="9360"/>
      </w:tabs>
    </w:pPr>
  </w:style>
  <w:style w:type="character" w:customStyle="1" w:styleId="FooterChar">
    <w:name w:val="Footer Char"/>
    <w:basedOn w:val="DefaultParagraphFont"/>
    <w:link w:val="Footer"/>
    <w:uiPriority w:val="99"/>
    <w:rsid w:val="0005481E"/>
    <w:rPr>
      <w:rFonts w:eastAsiaTheme="minorEastAsia"/>
      <w:sz w:val="24"/>
      <w:szCs w:val="24"/>
    </w:rPr>
  </w:style>
  <w:style w:type="character" w:customStyle="1" w:styleId="Heading3Char">
    <w:name w:val="Heading 3 Char"/>
    <w:basedOn w:val="DefaultParagraphFont"/>
    <w:link w:val="Heading3"/>
    <w:uiPriority w:val="9"/>
    <w:rsid w:val="00B230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30D3"/>
    <w:rPr>
      <w:color w:val="0563C1" w:themeColor="hyperlink"/>
      <w:u w:val="single"/>
    </w:rPr>
  </w:style>
  <w:style w:type="character" w:customStyle="1" w:styleId="epub-sectionitem">
    <w:name w:val="epub-section__item"/>
    <w:basedOn w:val="DefaultParagraphFont"/>
    <w:rsid w:val="00B230D3"/>
  </w:style>
  <w:style w:type="character" w:customStyle="1" w:styleId="epub-sectionstate">
    <w:name w:val="epub-section__state"/>
    <w:basedOn w:val="DefaultParagraphFont"/>
    <w:rsid w:val="00B230D3"/>
  </w:style>
  <w:style w:type="character" w:customStyle="1" w:styleId="epub-sectiondate">
    <w:name w:val="epub-section__date"/>
    <w:basedOn w:val="DefaultParagraphFont"/>
    <w:rsid w:val="00B230D3"/>
  </w:style>
  <w:style w:type="character" w:customStyle="1" w:styleId="speaker">
    <w:name w:val="speaker"/>
    <w:basedOn w:val="DefaultParagraphFont"/>
    <w:rsid w:val="00B230D3"/>
  </w:style>
  <w:style w:type="character" w:customStyle="1" w:styleId="speechqa">
    <w:name w:val="speechqa"/>
    <w:basedOn w:val="DefaultParagraphFont"/>
    <w:rsid w:val="00B230D3"/>
  </w:style>
  <w:style w:type="character" w:styleId="FollowedHyperlink">
    <w:name w:val="FollowedHyperlink"/>
    <w:basedOn w:val="DefaultParagraphFont"/>
    <w:uiPriority w:val="99"/>
    <w:semiHidden/>
    <w:unhideWhenUsed/>
    <w:rsid w:val="00B230D3"/>
    <w:rPr>
      <w:color w:val="954F72" w:themeColor="followedHyperlink"/>
      <w:u w:val="single"/>
    </w:rPr>
  </w:style>
  <w:style w:type="paragraph" w:styleId="Revision">
    <w:name w:val="Revision"/>
    <w:hidden/>
    <w:uiPriority w:val="99"/>
    <w:semiHidden/>
    <w:rsid w:val="00B25D7A"/>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5589">
      <w:bodyDiv w:val="1"/>
      <w:marLeft w:val="0"/>
      <w:marRight w:val="0"/>
      <w:marTop w:val="0"/>
      <w:marBottom w:val="0"/>
      <w:divBdr>
        <w:top w:val="none" w:sz="0" w:space="0" w:color="auto"/>
        <w:left w:val="none" w:sz="0" w:space="0" w:color="auto"/>
        <w:bottom w:val="none" w:sz="0" w:space="0" w:color="auto"/>
        <w:right w:val="none" w:sz="0" w:space="0" w:color="auto"/>
      </w:divBdr>
    </w:div>
    <w:div w:id="687560755">
      <w:bodyDiv w:val="1"/>
      <w:marLeft w:val="0"/>
      <w:marRight w:val="0"/>
      <w:marTop w:val="0"/>
      <w:marBottom w:val="0"/>
      <w:divBdr>
        <w:top w:val="none" w:sz="0" w:space="0" w:color="auto"/>
        <w:left w:val="none" w:sz="0" w:space="0" w:color="auto"/>
        <w:bottom w:val="none" w:sz="0" w:space="0" w:color="auto"/>
        <w:right w:val="none" w:sz="0" w:space="0" w:color="auto"/>
      </w:divBdr>
    </w:div>
    <w:div w:id="1166016963">
      <w:bodyDiv w:val="1"/>
      <w:marLeft w:val="0"/>
      <w:marRight w:val="0"/>
      <w:marTop w:val="0"/>
      <w:marBottom w:val="0"/>
      <w:divBdr>
        <w:top w:val="none" w:sz="0" w:space="0" w:color="auto"/>
        <w:left w:val="none" w:sz="0" w:space="0" w:color="auto"/>
        <w:bottom w:val="none" w:sz="0" w:space="0" w:color="auto"/>
        <w:right w:val="none" w:sz="0" w:space="0" w:color="auto"/>
      </w:divBdr>
      <w:divsChild>
        <w:div w:id="1556702299">
          <w:marLeft w:val="0"/>
          <w:marRight w:val="0"/>
          <w:marTop w:val="0"/>
          <w:marBottom w:val="0"/>
          <w:divBdr>
            <w:top w:val="none" w:sz="0" w:space="0" w:color="auto"/>
            <w:left w:val="none" w:sz="0" w:space="0" w:color="auto"/>
            <w:bottom w:val="none" w:sz="0" w:space="0" w:color="auto"/>
            <w:right w:val="none" w:sz="0" w:space="0" w:color="auto"/>
          </w:divBdr>
        </w:div>
        <w:div w:id="497113991">
          <w:marLeft w:val="0"/>
          <w:marRight w:val="0"/>
          <w:marTop w:val="0"/>
          <w:marBottom w:val="0"/>
          <w:divBdr>
            <w:top w:val="none" w:sz="0" w:space="0" w:color="auto"/>
            <w:left w:val="none" w:sz="0" w:space="0" w:color="auto"/>
            <w:bottom w:val="none" w:sz="0" w:space="0" w:color="auto"/>
            <w:right w:val="none" w:sz="0" w:space="0" w:color="auto"/>
          </w:divBdr>
        </w:div>
        <w:div w:id="1530945761">
          <w:marLeft w:val="0"/>
          <w:marRight w:val="0"/>
          <w:marTop w:val="0"/>
          <w:marBottom w:val="0"/>
          <w:divBdr>
            <w:top w:val="none" w:sz="0" w:space="0" w:color="auto"/>
            <w:left w:val="none" w:sz="0" w:space="0" w:color="auto"/>
            <w:bottom w:val="none" w:sz="0" w:space="0" w:color="auto"/>
            <w:right w:val="none" w:sz="0" w:space="0" w:color="auto"/>
          </w:divBdr>
        </w:div>
        <w:div w:id="2099212374">
          <w:marLeft w:val="0"/>
          <w:marRight w:val="0"/>
          <w:marTop w:val="0"/>
          <w:marBottom w:val="0"/>
          <w:divBdr>
            <w:top w:val="none" w:sz="0" w:space="0" w:color="auto"/>
            <w:left w:val="none" w:sz="0" w:space="0" w:color="auto"/>
            <w:bottom w:val="none" w:sz="0" w:space="0" w:color="auto"/>
            <w:right w:val="none" w:sz="0" w:space="0" w:color="auto"/>
          </w:divBdr>
          <w:divsChild>
            <w:div w:id="1222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816">
      <w:bodyDiv w:val="1"/>
      <w:marLeft w:val="0"/>
      <w:marRight w:val="0"/>
      <w:marTop w:val="0"/>
      <w:marBottom w:val="0"/>
      <w:divBdr>
        <w:top w:val="none" w:sz="0" w:space="0" w:color="auto"/>
        <w:left w:val="none" w:sz="0" w:space="0" w:color="auto"/>
        <w:bottom w:val="none" w:sz="0" w:space="0" w:color="auto"/>
        <w:right w:val="none" w:sz="0" w:space="0" w:color="auto"/>
      </w:divBdr>
      <w:divsChild>
        <w:div w:id="737097384">
          <w:marLeft w:val="0"/>
          <w:marRight w:val="0"/>
          <w:marTop w:val="0"/>
          <w:marBottom w:val="0"/>
          <w:divBdr>
            <w:top w:val="none" w:sz="0" w:space="0" w:color="auto"/>
            <w:left w:val="none" w:sz="0" w:space="0" w:color="auto"/>
            <w:bottom w:val="none" w:sz="0" w:space="0" w:color="auto"/>
            <w:right w:val="none" w:sz="0" w:space="0" w:color="auto"/>
          </w:divBdr>
        </w:div>
        <w:div w:id="1555850824">
          <w:marLeft w:val="0"/>
          <w:marRight w:val="0"/>
          <w:marTop w:val="0"/>
          <w:marBottom w:val="0"/>
          <w:divBdr>
            <w:top w:val="none" w:sz="0" w:space="0" w:color="auto"/>
            <w:left w:val="none" w:sz="0" w:space="0" w:color="auto"/>
            <w:bottom w:val="none" w:sz="0" w:space="0" w:color="auto"/>
            <w:right w:val="none" w:sz="0" w:space="0" w:color="auto"/>
          </w:divBdr>
        </w:div>
        <w:div w:id="109129927">
          <w:marLeft w:val="0"/>
          <w:marRight w:val="0"/>
          <w:marTop w:val="0"/>
          <w:marBottom w:val="0"/>
          <w:divBdr>
            <w:top w:val="none" w:sz="0" w:space="0" w:color="auto"/>
            <w:left w:val="none" w:sz="0" w:space="0" w:color="auto"/>
            <w:bottom w:val="none" w:sz="0" w:space="0" w:color="auto"/>
            <w:right w:val="none" w:sz="0" w:space="0" w:color="auto"/>
          </w:divBdr>
        </w:div>
        <w:div w:id="1832938566">
          <w:marLeft w:val="0"/>
          <w:marRight w:val="0"/>
          <w:marTop w:val="0"/>
          <w:marBottom w:val="0"/>
          <w:divBdr>
            <w:top w:val="none" w:sz="0" w:space="0" w:color="auto"/>
            <w:left w:val="none" w:sz="0" w:space="0" w:color="auto"/>
            <w:bottom w:val="none" w:sz="0" w:space="0" w:color="auto"/>
            <w:right w:val="none" w:sz="0" w:space="0" w:color="auto"/>
          </w:divBdr>
          <w:divsChild>
            <w:div w:id="1548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1195">
      <w:bodyDiv w:val="1"/>
      <w:marLeft w:val="0"/>
      <w:marRight w:val="0"/>
      <w:marTop w:val="0"/>
      <w:marBottom w:val="0"/>
      <w:divBdr>
        <w:top w:val="none" w:sz="0" w:space="0" w:color="auto"/>
        <w:left w:val="none" w:sz="0" w:space="0" w:color="auto"/>
        <w:bottom w:val="none" w:sz="0" w:space="0" w:color="auto"/>
        <w:right w:val="none" w:sz="0" w:space="0" w:color="auto"/>
      </w:divBdr>
      <w:divsChild>
        <w:div w:id="670914383">
          <w:marLeft w:val="0"/>
          <w:marRight w:val="0"/>
          <w:marTop w:val="0"/>
          <w:marBottom w:val="0"/>
          <w:divBdr>
            <w:top w:val="none" w:sz="0" w:space="0" w:color="auto"/>
            <w:left w:val="none" w:sz="0" w:space="0" w:color="auto"/>
            <w:bottom w:val="none" w:sz="0" w:space="0" w:color="auto"/>
            <w:right w:val="none" w:sz="0" w:space="0" w:color="auto"/>
          </w:divBdr>
        </w:div>
        <w:div w:id="647243060">
          <w:marLeft w:val="0"/>
          <w:marRight w:val="0"/>
          <w:marTop w:val="0"/>
          <w:marBottom w:val="0"/>
          <w:divBdr>
            <w:top w:val="none" w:sz="0" w:space="0" w:color="auto"/>
            <w:left w:val="none" w:sz="0" w:space="0" w:color="auto"/>
            <w:bottom w:val="none" w:sz="0" w:space="0" w:color="auto"/>
            <w:right w:val="none" w:sz="0" w:space="0" w:color="auto"/>
          </w:divBdr>
        </w:div>
        <w:div w:id="1255627078">
          <w:marLeft w:val="0"/>
          <w:marRight w:val="0"/>
          <w:marTop w:val="0"/>
          <w:marBottom w:val="0"/>
          <w:divBdr>
            <w:top w:val="none" w:sz="0" w:space="0" w:color="auto"/>
            <w:left w:val="none" w:sz="0" w:space="0" w:color="auto"/>
            <w:bottom w:val="none" w:sz="0" w:space="0" w:color="auto"/>
            <w:right w:val="none" w:sz="0" w:space="0" w:color="auto"/>
          </w:divBdr>
        </w:div>
        <w:div w:id="1367829284">
          <w:marLeft w:val="0"/>
          <w:marRight w:val="0"/>
          <w:marTop w:val="0"/>
          <w:marBottom w:val="0"/>
          <w:divBdr>
            <w:top w:val="none" w:sz="0" w:space="0" w:color="auto"/>
            <w:left w:val="none" w:sz="0" w:space="0" w:color="auto"/>
            <w:bottom w:val="none" w:sz="0" w:space="0" w:color="auto"/>
            <w:right w:val="none" w:sz="0" w:space="0" w:color="auto"/>
          </w:divBdr>
          <w:divsChild>
            <w:div w:id="1753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Yeatts, Karin</dc:creator>
  <cp:keywords/>
  <dc:description/>
  <cp:lastModifiedBy>Ty Darnell</cp:lastModifiedBy>
  <cp:revision>29</cp:revision>
  <cp:lastPrinted>2019-04-12T22:13:00Z</cp:lastPrinted>
  <dcterms:created xsi:type="dcterms:W3CDTF">2019-04-16T13:33:00Z</dcterms:created>
  <dcterms:modified xsi:type="dcterms:W3CDTF">2019-04-18T16:13:00Z</dcterms:modified>
</cp:coreProperties>
</file>